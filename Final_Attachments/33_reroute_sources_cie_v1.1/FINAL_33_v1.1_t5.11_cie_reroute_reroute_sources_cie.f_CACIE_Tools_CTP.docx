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17EFE1FF" w:rsidR="00E62A15" w:rsidRPr="004046BB" w:rsidRDefault="00E62A15" w:rsidP="00E62A15">
      <w:pPr>
        <w:pStyle w:val="H1bodytext"/>
        <w:spacing w:after="0"/>
        <w:ind w:left="0"/>
        <w:jc w:val="center"/>
        <w:rPr>
          <w:rFonts w:ascii="Arial" w:hAnsi="Arial" w:cs="Arial"/>
        </w:rPr>
      </w:pPr>
      <w:r w:rsidRPr="00CF4834">
        <w:rPr>
          <w:rFonts w:ascii="Arial" w:hAnsi="Arial" w:cs="Arial"/>
          <w:b/>
        </w:rPr>
        <w:t>CACIE Tool #</w:t>
      </w:r>
      <w:r w:rsidR="00DF6C39">
        <w:rPr>
          <w:rFonts w:ascii="Arial" w:hAnsi="Arial" w:cs="Arial"/>
          <w:b/>
        </w:rPr>
        <w:t>33</w:t>
      </w:r>
      <w:r w:rsidRPr="00CF4834">
        <w:rPr>
          <w:rFonts w:ascii="Arial" w:hAnsi="Arial" w:cs="Arial"/>
        </w:rPr>
        <w:t xml:space="preserve">– </w:t>
      </w:r>
      <w:sdt>
        <w:sdtPr>
          <w:rPr>
            <w:rFonts w:ascii="Arial" w:hAnsi="Arial"/>
            <w:b/>
            <w:bCs/>
          </w:rPr>
          <w:alias w:val="Keywords"/>
          <w:tag w:val=""/>
          <w:id w:val="1885604937"/>
          <w:placeholder>
            <w:docPart w:val="2B09DC3608C24F7D986E0BCBF99CD6F5"/>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rPr>
            <w:t xml:space="preserve">CIE </w:t>
          </w:r>
          <w:r w:rsidR="00A3183D" w:rsidRPr="00CF4834">
            <w:rPr>
              <w:rFonts w:ascii="Arial" w:hAnsi="Arial"/>
              <w:b/>
              <w:bCs/>
            </w:rPr>
            <w:t>Source Rerouting</w:t>
          </w:r>
        </w:sdtContent>
      </w:sdt>
      <w:r w:rsidR="00FB76D4" w:rsidRPr="00CF4834">
        <w:rPr>
          <w:rFonts w:ascii="Arial" w:hAnsi="Arial" w:cs="Arial"/>
          <w:b/>
          <w:iCs/>
        </w:rPr>
        <w:t xml:space="preserve"> Tool</w:t>
      </w:r>
    </w:p>
    <w:p w14:paraId="3973FF96" w14:textId="497B7F5B" w:rsidR="00DC1557" w:rsidRDefault="00DC1557" w:rsidP="00E62A15">
      <w:pPr>
        <w:pStyle w:val="H1bodytext"/>
        <w:spacing w:after="0"/>
        <w:ind w:left="0"/>
        <w:jc w:val="center"/>
        <w:rPr>
          <w:rFonts w:ascii="Arial" w:hAnsi="Arial" w:cs="Arial"/>
          <w:b/>
        </w:rPr>
      </w:pPr>
      <w:proofErr w:type="spellStart"/>
      <w:r w:rsidRPr="00DC1557">
        <w:rPr>
          <w:rFonts w:ascii="Arial" w:hAnsi="Arial" w:cs="Arial"/>
          <w:b/>
        </w:rPr>
        <w:t>reroute_sources</w:t>
      </w:r>
      <w:r w:rsidR="00BA59D3">
        <w:rPr>
          <w:rFonts w:ascii="Arial" w:hAnsi="Arial" w:cs="Arial"/>
          <w:b/>
        </w:rPr>
        <w:t>_cie</w:t>
      </w:r>
      <w:r w:rsidRPr="00DC1557">
        <w:rPr>
          <w:rFonts w:ascii="Arial" w:hAnsi="Arial" w:cs="Arial"/>
          <w:b/>
        </w:rPr>
        <w:t>.f</w:t>
      </w:r>
      <w:proofErr w:type="spellEnd"/>
    </w:p>
    <w:p w14:paraId="344A4E46" w14:textId="1C2BD19C"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1B2EC5">
        <w:rPr>
          <w:rFonts w:ascii="Arial" w:hAnsi="Arial" w:cs="Arial"/>
          <w:b/>
        </w:rPr>
        <w:t>1</w:t>
      </w:r>
    </w:p>
    <w:p w14:paraId="21A99226" w14:textId="3220F6BC"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6EA5456C" w14:textId="58150006" w:rsidR="00DC1557" w:rsidRDefault="00DC1557" w:rsidP="00DC1557">
      <w:pPr>
        <w:pStyle w:val="H1bodytext"/>
        <w:spacing w:after="120"/>
        <w:rPr>
          <w:rFonts w:ascii="Arial" w:hAnsi="Arial"/>
        </w:rPr>
      </w:pPr>
      <w:r>
        <w:rPr>
          <w:rFonts w:ascii="Arial" w:hAnsi="Arial"/>
        </w:rPr>
        <w:t xml:space="preserve">The </w:t>
      </w:r>
      <w:r w:rsidR="00A3183D">
        <w:rPr>
          <w:rFonts w:ascii="Arial" w:hAnsi="Arial"/>
        </w:rPr>
        <w:t xml:space="preserve">CIE </w:t>
      </w:r>
      <w:r w:rsidR="006B5FCB">
        <w:rPr>
          <w:rFonts w:ascii="Arial" w:hAnsi="Arial"/>
        </w:rPr>
        <w:t xml:space="preserve">Source Rerouting </w:t>
      </w:r>
      <w:r>
        <w:rPr>
          <w:rFonts w:ascii="Arial" w:hAnsi="Arial"/>
        </w:rPr>
        <w:t xml:space="preserve">tool redistributes </w:t>
      </w:r>
      <w:r w:rsidR="00C2007C">
        <w:rPr>
          <w:rFonts w:ascii="Arial" w:hAnsi="Arial"/>
        </w:rPr>
        <w:t xml:space="preserve">wastewater </w:t>
      </w:r>
      <w:r>
        <w:rPr>
          <w:rFonts w:ascii="Arial" w:hAnsi="Arial"/>
        </w:rPr>
        <w:t>volume</w:t>
      </w:r>
      <w:r w:rsidR="00250514">
        <w:rPr>
          <w:rFonts w:ascii="Arial" w:hAnsi="Arial"/>
        </w:rPr>
        <w:t>s</w:t>
      </w:r>
      <w:r>
        <w:rPr>
          <w:rFonts w:ascii="Arial" w:hAnsi="Arial"/>
        </w:rPr>
        <w:t xml:space="preserve"> and contaminant </w:t>
      </w:r>
      <w:r w:rsidR="00974AED">
        <w:rPr>
          <w:rFonts w:ascii="Arial" w:hAnsi="Arial"/>
        </w:rPr>
        <w:t xml:space="preserve">inventories </w:t>
      </w:r>
      <w:r w:rsidR="00814EF7">
        <w:rPr>
          <w:rFonts w:ascii="Arial" w:hAnsi="Arial"/>
        </w:rPr>
        <w:t>(H-3, I</w:t>
      </w:r>
      <w:r w:rsidR="00D07009">
        <w:rPr>
          <w:rFonts w:ascii="Arial" w:hAnsi="Arial"/>
        </w:rPr>
        <w:noBreakHyphen/>
      </w:r>
      <w:r w:rsidR="00814EF7">
        <w:rPr>
          <w:rFonts w:ascii="Arial" w:hAnsi="Arial"/>
        </w:rPr>
        <w:t>129, Sr-90, Tc-99</w:t>
      </w:r>
      <w:r w:rsidR="00D07009">
        <w:rPr>
          <w:rFonts w:ascii="Arial" w:hAnsi="Arial"/>
        </w:rPr>
        <w:t>, total U, Cr, NO3 and CN</w:t>
      </w:r>
      <w:r w:rsidR="00814EF7">
        <w:rPr>
          <w:rFonts w:ascii="Arial" w:hAnsi="Arial"/>
        </w:rPr>
        <w:t xml:space="preserve">) </w:t>
      </w:r>
      <w:r>
        <w:rPr>
          <w:rFonts w:ascii="Arial" w:hAnsi="Arial"/>
        </w:rPr>
        <w:t xml:space="preserve">for the </w:t>
      </w:r>
      <w:r w:rsidR="004228AC">
        <w:rPr>
          <w:rFonts w:ascii="Arial" w:hAnsi="Arial"/>
        </w:rPr>
        <w:t>216</w:t>
      </w:r>
      <w:r w:rsidR="00C2007C">
        <w:rPr>
          <w:rFonts w:ascii="Arial" w:hAnsi="Arial"/>
        </w:rPr>
        <w:noBreakHyphen/>
      </w:r>
      <w:r>
        <w:rPr>
          <w:rFonts w:ascii="Arial" w:hAnsi="Arial"/>
        </w:rPr>
        <w:t>U</w:t>
      </w:r>
      <w:r w:rsidR="00C2007C">
        <w:rPr>
          <w:rFonts w:ascii="Arial" w:hAnsi="Arial"/>
        </w:rPr>
        <w:noBreakHyphen/>
      </w:r>
      <w:r>
        <w:rPr>
          <w:rFonts w:ascii="Arial" w:hAnsi="Arial"/>
        </w:rPr>
        <w:t>10 Pond system</w:t>
      </w:r>
      <w:r w:rsidR="00BB6A8F">
        <w:rPr>
          <w:rFonts w:ascii="Arial" w:hAnsi="Arial"/>
        </w:rPr>
        <w:t>,</w:t>
      </w:r>
      <w:r>
        <w:rPr>
          <w:rFonts w:ascii="Arial" w:hAnsi="Arial"/>
        </w:rPr>
        <w:t xml:space="preserve"> the </w:t>
      </w:r>
      <w:r w:rsidR="004228AC">
        <w:rPr>
          <w:rFonts w:ascii="Arial" w:hAnsi="Arial"/>
        </w:rPr>
        <w:t>216-</w:t>
      </w:r>
      <w:r>
        <w:rPr>
          <w:rFonts w:ascii="Arial" w:hAnsi="Arial"/>
        </w:rPr>
        <w:t>B-3 Pond system</w:t>
      </w:r>
      <w:r w:rsidR="00BB6A8F">
        <w:rPr>
          <w:rFonts w:ascii="Arial" w:hAnsi="Arial"/>
        </w:rPr>
        <w:t>, and the 216-T-4 Pond system</w:t>
      </w:r>
      <w:r>
        <w:rPr>
          <w:rFonts w:ascii="Arial" w:hAnsi="Arial"/>
        </w:rPr>
        <w:t xml:space="preserve">. </w:t>
      </w:r>
      <w:r w:rsidR="004228AC">
        <w:rPr>
          <w:rFonts w:ascii="Arial" w:hAnsi="Arial"/>
        </w:rPr>
        <w:t>The 216-U-10 Pond system consist</w:t>
      </w:r>
      <w:r w:rsidR="00C44B50">
        <w:rPr>
          <w:rFonts w:ascii="Arial" w:hAnsi="Arial"/>
        </w:rPr>
        <w:t>ed</w:t>
      </w:r>
      <w:r w:rsidR="004228AC">
        <w:rPr>
          <w:rFonts w:ascii="Arial" w:hAnsi="Arial"/>
        </w:rPr>
        <w:t xml:space="preserve"> of the following sites: 216-Z-1D Ditch, 216-Z-11 Ditch, 216-Z-19 Ditch, 216-U-14 Ditch, 216-U-10 Pond, and 216-U-11 Ditch. </w:t>
      </w:r>
      <w:r w:rsidR="00C44B50">
        <w:rPr>
          <w:rFonts w:ascii="Arial" w:hAnsi="Arial"/>
        </w:rPr>
        <w:t xml:space="preserve">The 216-Z-1D, 216-Z-11, 216-Z-19, and 216-U-14 Ditches were influent ditches to 216-U-10 Pond, and 216-U-11 Ditch was </w:t>
      </w:r>
      <w:r w:rsidR="00235B97">
        <w:rPr>
          <w:rFonts w:ascii="Arial" w:hAnsi="Arial"/>
        </w:rPr>
        <w:t>used for pond</w:t>
      </w:r>
      <w:r w:rsidR="00C44B50">
        <w:rPr>
          <w:rFonts w:ascii="Arial" w:hAnsi="Arial"/>
        </w:rPr>
        <w:t xml:space="preserve"> overflow. </w:t>
      </w:r>
      <w:r w:rsidR="004228AC">
        <w:rPr>
          <w:rFonts w:ascii="Arial" w:hAnsi="Arial"/>
        </w:rPr>
        <w:t>The 216</w:t>
      </w:r>
      <w:r w:rsidR="00235B97">
        <w:rPr>
          <w:rFonts w:ascii="Arial" w:hAnsi="Arial"/>
        </w:rPr>
        <w:noBreakHyphen/>
      </w:r>
      <w:r w:rsidR="004228AC">
        <w:rPr>
          <w:rFonts w:ascii="Arial" w:hAnsi="Arial"/>
        </w:rPr>
        <w:t>B</w:t>
      </w:r>
      <w:r w:rsidR="00235B97">
        <w:rPr>
          <w:rFonts w:ascii="Arial" w:hAnsi="Arial"/>
        </w:rPr>
        <w:noBreakHyphen/>
      </w:r>
      <w:r w:rsidR="004228AC">
        <w:rPr>
          <w:rFonts w:ascii="Arial" w:hAnsi="Arial"/>
        </w:rPr>
        <w:t>3 Pond system consist</w:t>
      </w:r>
      <w:r w:rsidR="00C44B50">
        <w:rPr>
          <w:rFonts w:ascii="Arial" w:hAnsi="Arial"/>
        </w:rPr>
        <w:t>ed</w:t>
      </w:r>
      <w:r w:rsidR="004228AC">
        <w:rPr>
          <w:rFonts w:ascii="Arial" w:hAnsi="Arial"/>
        </w:rPr>
        <w:t xml:space="preserve"> of the following sites: 216-B-3 Pond and expansion lobes 216</w:t>
      </w:r>
      <w:r w:rsidR="00C2007C">
        <w:rPr>
          <w:rFonts w:ascii="Arial" w:hAnsi="Arial"/>
        </w:rPr>
        <w:noBreakHyphen/>
      </w:r>
      <w:r w:rsidR="004228AC">
        <w:rPr>
          <w:rFonts w:ascii="Arial" w:hAnsi="Arial"/>
        </w:rPr>
        <w:t>B</w:t>
      </w:r>
      <w:r w:rsidR="00C2007C">
        <w:rPr>
          <w:rFonts w:ascii="Arial" w:hAnsi="Arial"/>
        </w:rPr>
        <w:noBreakHyphen/>
      </w:r>
      <w:r w:rsidR="004228AC">
        <w:rPr>
          <w:rFonts w:ascii="Arial" w:hAnsi="Arial"/>
        </w:rPr>
        <w:t>3A, 216-B-3B, and 216-B-3C.</w:t>
      </w:r>
      <w:r w:rsidR="00BB6A8F">
        <w:rPr>
          <w:rFonts w:ascii="Arial" w:hAnsi="Arial"/>
        </w:rPr>
        <w:t xml:space="preserve"> The 216-T-4 Pond system consisted of the following sites: 216-T-4A Pond and its influent 216-T-4-1 Ditch, and the 216-T-4B Pond and its influent 216-T-4-2 Ditch.</w:t>
      </w:r>
    </w:p>
    <w:p w14:paraId="55652A42" w14:textId="678BAB7E" w:rsidR="00DC1557" w:rsidRDefault="00C2007C" w:rsidP="00DC1557">
      <w:pPr>
        <w:pStyle w:val="H1bodytext"/>
        <w:spacing w:after="120"/>
        <w:rPr>
          <w:rFonts w:ascii="Arial" w:hAnsi="Arial"/>
        </w:rPr>
      </w:pPr>
      <w:r>
        <w:rPr>
          <w:rFonts w:ascii="Arial" w:hAnsi="Arial"/>
        </w:rPr>
        <w:t xml:space="preserve">Wastewater and contaminant releases </w:t>
      </w:r>
      <w:r w:rsidR="00BA59D3">
        <w:rPr>
          <w:rFonts w:ascii="Arial" w:hAnsi="Arial"/>
        </w:rPr>
        <w:t>for H</w:t>
      </w:r>
      <w:r w:rsidR="00BA59D3">
        <w:rPr>
          <w:rFonts w:ascii="Arial" w:hAnsi="Arial"/>
        </w:rPr>
        <w:noBreakHyphen/>
        <w:t>3, I</w:t>
      </w:r>
      <w:r w:rsidR="00BA59D3">
        <w:rPr>
          <w:rFonts w:ascii="Arial" w:hAnsi="Arial"/>
        </w:rPr>
        <w:noBreakHyphen/>
        <w:t xml:space="preserve">129, Sr-90 and Tc-99 </w:t>
      </w:r>
      <w:r>
        <w:rPr>
          <w:rFonts w:ascii="Arial" w:hAnsi="Arial"/>
        </w:rPr>
        <w:t>to the 216-U-10 Pond</w:t>
      </w:r>
      <w:r w:rsidR="00BB6A8F">
        <w:rPr>
          <w:rFonts w:ascii="Arial" w:hAnsi="Arial"/>
        </w:rPr>
        <w:t>,</w:t>
      </w:r>
      <w:r>
        <w:rPr>
          <w:rFonts w:ascii="Arial" w:hAnsi="Arial"/>
        </w:rPr>
        <w:t xml:space="preserve"> </w:t>
      </w:r>
      <w:r w:rsidR="00BB6A8F">
        <w:rPr>
          <w:rFonts w:ascii="Arial" w:hAnsi="Arial"/>
        </w:rPr>
        <w:t xml:space="preserve">the </w:t>
      </w:r>
      <w:r>
        <w:rPr>
          <w:rFonts w:ascii="Arial" w:hAnsi="Arial"/>
        </w:rPr>
        <w:t>216-B-3 Pond</w:t>
      </w:r>
      <w:r w:rsidR="00BB6A8F">
        <w:rPr>
          <w:rFonts w:ascii="Arial" w:hAnsi="Arial"/>
        </w:rPr>
        <w:t>, and the 216-T-4 Pond</w:t>
      </w:r>
      <w:r>
        <w:rPr>
          <w:rFonts w:ascii="Arial" w:hAnsi="Arial"/>
        </w:rPr>
        <w:t xml:space="preserve"> systems were estimated in ECF-HANFORD-17-0079, </w:t>
      </w:r>
      <w:r w:rsidRPr="00327C21">
        <w:rPr>
          <w:rFonts w:ascii="Arial" w:hAnsi="Arial"/>
          <w:i/>
          <w:iCs/>
        </w:rPr>
        <w:t>Hanford Soil Inventory Model (SIM-v2) Calculated Radionuclide Inventory of Direct Liquid Discharges to Soil in the Hanford Site’s 200 Areas</w:t>
      </w:r>
      <w:r>
        <w:rPr>
          <w:rFonts w:ascii="Arial" w:hAnsi="Arial"/>
        </w:rPr>
        <w:t xml:space="preserve">, herein referred to as SIM-v2. </w:t>
      </w:r>
      <w:r w:rsidR="00D07009">
        <w:rPr>
          <w:rFonts w:ascii="Arial" w:hAnsi="Arial"/>
        </w:rPr>
        <w:t>Contaminant releases to the 216-U-10 Pond</w:t>
      </w:r>
      <w:r w:rsidR="00BB6A8F">
        <w:rPr>
          <w:rFonts w:ascii="Arial" w:hAnsi="Arial"/>
        </w:rPr>
        <w:t>,</w:t>
      </w:r>
      <w:r w:rsidR="00D07009">
        <w:rPr>
          <w:rFonts w:ascii="Arial" w:hAnsi="Arial"/>
        </w:rPr>
        <w:t xml:space="preserve"> 216-B-3 Pond</w:t>
      </w:r>
      <w:r w:rsidR="00BB6A8F">
        <w:rPr>
          <w:rFonts w:ascii="Arial" w:hAnsi="Arial"/>
        </w:rPr>
        <w:t>, and the 216-T-4 Pond</w:t>
      </w:r>
      <w:r w:rsidR="00D07009">
        <w:rPr>
          <w:rFonts w:ascii="Arial" w:hAnsi="Arial"/>
        </w:rPr>
        <w:t xml:space="preserve"> systems for total U, Cr, NO3 and CN were estimated in </w:t>
      </w:r>
      <w:r w:rsidR="00D07009" w:rsidRPr="00D07009">
        <w:rPr>
          <w:rFonts w:ascii="Arial" w:hAnsi="Arial"/>
        </w:rPr>
        <w:t>CP-64710</w:t>
      </w:r>
      <w:r w:rsidR="00696A41">
        <w:rPr>
          <w:rFonts w:ascii="Arial" w:hAnsi="Arial"/>
        </w:rPr>
        <w:t xml:space="preserve"> (Chemical Inventory Data Package)</w:t>
      </w:r>
      <w:r w:rsidR="00D07009">
        <w:rPr>
          <w:rFonts w:ascii="Arial" w:hAnsi="Arial"/>
        </w:rPr>
        <w:t xml:space="preserve"> herein referred to as c</w:t>
      </w:r>
      <w:r w:rsidR="00D07009" w:rsidRPr="00D07009">
        <w:rPr>
          <w:rFonts w:ascii="Arial" w:hAnsi="Arial"/>
        </w:rPr>
        <w:t xml:space="preserve">hemical </w:t>
      </w:r>
      <w:r w:rsidR="00D07009">
        <w:rPr>
          <w:rFonts w:ascii="Arial" w:hAnsi="Arial"/>
        </w:rPr>
        <w:t>i</w:t>
      </w:r>
      <w:r w:rsidR="00D07009" w:rsidRPr="00D07009">
        <w:rPr>
          <w:rFonts w:ascii="Arial" w:hAnsi="Arial"/>
        </w:rPr>
        <w:t>nventory</w:t>
      </w:r>
      <w:r w:rsidR="00D07009">
        <w:rPr>
          <w:rFonts w:ascii="Arial" w:hAnsi="Arial"/>
        </w:rPr>
        <w:t xml:space="preserve">. </w:t>
      </w:r>
      <w:r w:rsidR="003A5962" w:rsidRPr="003A5962">
        <w:rPr>
          <w:rFonts w:ascii="Arial" w:hAnsi="Arial"/>
        </w:rPr>
        <w:t xml:space="preserve">Partitioning of infiltration and contaminant inventory between the lobes of the 216-B-3 Pond system, between the 216-U-10 Pond and its influent ditches, </w:t>
      </w:r>
      <w:r w:rsidR="00BB6A8F">
        <w:rPr>
          <w:rFonts w:ascii="Arial" w:hAnsi="Arial"/>
        </w:rPr>
        <w:t xml:space="preserve">and within the ponds and ditches of the 216-T-4 Pond system, </w:t>
      </w:r>
      <w:r w:rsidR="003A5962" w:rsidRPr="003A5962">
        <w:rPr>
          <w:rFonts w:ascii="Arial" w:hAnsi="Arial"/>
        </w:rPr>
        <w:t>is based on pond/ditch areal extent.</w:t>
      </w:r>
      <w:r w:rsidR="003A5962">
        <w:rPr>
          <w:rFonts w:ascii="Arial" w:hAnsi="Arial"/>
        </w:rPr>
        <w:t xml:space="preserve"> </w:t>
      </w:r>
      <w:bookmarkStart w:id="0" w:name="_Hlk36972776"/>
      <w:r w:rsidR="003A5962">
        <w:rPr>
          <w:rFonts w:ascii="Arial" w:hAnsi="Arial"/>
        </w:rPr>
        <w:t xml:space="preserve">The methodology is documented in </w:t>
      </w:r>
      <w:r w:rsidR="009A17E1">
        <w:rPr>
          <w:rFonts w:ascii="Arial" w:hAnsi="Arial"/>
        </w:rPr>
        <w:t>ECF-HANFORD-19-0032</w:t>
      </w:r>
      <w:bookmarkEnd w:id="0"/>
      <w:r w:rsidR="009A17E1">
        <w:rPr>
          <w:rFonts w:ascii="Arial" w:hAnsi="Arial"/>
        </w:rPr>
        <w:t xml:space="preserve">, </w:t>
      </w:r>
      <w:bookmarkStart w:id="1" w:name="_Hlk52281413"/>
      <w:r w:rsidR="00673028" w:rsidRPr="00673028">
        <w:rPr>
          <w:rFonts w:ascii="Arial" w:hAnsi="Arial"/>
          <w:i/>
          <w:iCs/>
        </w:rPr>
        <w:t>Distribution of Infiltration in the 216-U-10</w:t>
      </w:r>
      <w:r w:rsidR="00BB6A8F">
        <w:rPr>
          <w:rFonts w:ascii="Arial" w:hAnsi="Arial"/>
          <w:i/>
          <w:iCs/>
        </w:rPr>
        <w:t>,</w:t>
      </w:r>
      <w:r w:rsidR="00673028" w:rsidRPr="00673028">
        <w:rPr>
          <w:rFonts w:ascii="Arial" w:hAnsi="Arial"/>
          <w:i/>
          <w:iCs/>
        </w:rPr>
        <w:t xml:space="preserve"> 216-B-3</w:t>
      </w:r>
      <w:r w:rsidR="00BB6A8F">
        <w:rPr>
          <w:rFonts w:ascii="Arial" w:hAnsi="Arial"/>
          <w:i/>
          <w:iCs/>
        </w:rPr>
        <w:t>, and 216-T-4</w:t>
      </w:r>
      <w:r w:rsidR="00673028" w:rsidRPr="00673028">
        <w:rPr>
          <w:rFonts w:ascii="Arial" w:hAnsi="Arial"/>
          <w:i/>
          <w:iCs/>
        </w:rPr>
        <w:t xml:space="preserve"> Pond Systems 1944 to 1997</w:t>
      </w:r>
      <w:bookmarkEnd w:id="1"/>
      <w:r w:rsidR="0022697C">
        <w:rPr>
          <w:rFonts w:ascii="Arial" w:hAnsi="Arial"/>
        </w:rPr>
        <w:t>, Rev. 1.</w:t>
      </w:r>
    </w:p>
    <w:p w14:paraId="251300B7" w14:textId="743EF163" w:rsidR="00DC1557" w:rsidRDefault="003A5962" w:rsidP="00DC1557">
      <w:pPr>
        <w:pStyle w:val="H1bodytext"/>
        <w:spacing w:after="120"/>
        <w:rPr>
          <w:rFonts w:ascii="Arial" w:hAnsi="Arial"/>
        </w:rPr>
      </w:pPr>
      <w:r>
        <w:rPr>
          <w:rFonts w:ascii="Arial" w:hAnsi="Arial"/>
        </w:rPr>
        <w:t xml:space="preserve">The </w:t>
      </w:r>
      <w:r w:rsidR="00A3183D">
        <w:rPr>
          <w:rFonts w:ascii="Arial" w:hAnsi="Arial"/>
        </w:rPr>
        <w:t xml:space="preserve">CIE </w:t>
      </w:r>
      <w:r>
        <w:rPr>
          <w:rFonts w:ascii="Arial" w:hAnsi="Arial"/>
        </w:rPr>
        <w:t>Source Rerout</w:t>
      </w:r>
      <w:r w:rsidR="00812F80">
        <w:rPr>
          <w:rFonts w:ascii="Arial" w:hAnsi="Arial"/>
        </w:rPr>
        <w:t>ing</w:t>
      </w:r>
      <w:r>
        <w:rPr>
          <w:rFonts w:ascii="Arial" w:hAnsi="Arial"/>
        </w:rPr>
        <w:t xml:space="preserve"> tool calculates infiltration fractions for </w:t>
      </w:r>
      <w:r w:rsidR="00250514">
        <w:rPr>
          <w:rFonts w:ascii="Arial" w:hAnsi="Arial"/>
        </w:rPr>
        <w:t xml:space="preserve">each site of </w:t>
      </w:r>
      <w:r>
        <w:rPr>
          <w:rFonts w:ascii="Arial" w:hAnsi="Arial"/>
        </w:rPr>
        <w:t xml:space="preserve">the 216-U-10 Pond system and uses the results to partition wastewater volumes and contaminant inventories. For the 216-B-3 </w:t>
      </w:r>
      <w:r w:rsidR="00BB6A8F">
        <w:rPr>
          <w:rFonts w:ascii="Arial" w:hAnsi="Arial"/>
        </w:rPr>
        <w:t xml:space="preserve">and 216-T-4 </w:t>
      </w:r>
      <w:r>
        <w:rPr>
          <w:rFonts w:ascii="Arial" w:hAnsi="Arial"/>
        </w:rPr>
        <w:t>Pond system</w:t>
      </w:r>
      <w:r w:rsidR="00BB6A8F">
        <w:rPr>
          <w:rFonts w:ascii="Arial" w:hAnsi="Arial"/>
        </w:rPr>
        <w:t>s</w:t>
      </w:r>
      <w:r>
        <w:rPr>
          <w:rFonts w:ascii="Arial" w:hAnsi="Arial"/>
        </w:rPr>
        <w:t xml:space="preserve">, </w:t>
      </w:r>
      <w:r w:rsidR="00610A7E">
        <w:rPr>
          <w:rFonts w:ascii="Arial" w:hAnsi="Arial"/>
        </w:rPr>
        <w:t xml:space="preserve">calculations </w:t>
      </w:r>
      <w:r>
        <w:rPr>
          <w:rFonts w:ascii="Arial" w:hAnsi="Arial"/>
        </w:rPr>
        <w:t xml:space="preserve">of infiltration fractions </w:t>
      </w:r>
      <w:r w:rsidR="00250514">
        <w:rPr>
          <w:rFonts w:ascii="Arial" w:hAnsi="Arial"/>
        </w:rPr>
        <w:t xml:space="preserve">for each </w:t>
      </w:r>
      <w:r w:rsidR="00FF0794">
        <w:rPr>
          <w:rFonts w:ascii="Arial" w:hAnsi="Arial"/>
        </w:rPr>
        <w:t>system component</w:t>
      </w:r>
      <w:r w:rsidR="00250514">
        <w:rPr>
          <w:rFonts w:ascii="Arial" w:hAnsi="Arial"/>
        </w:rPr>
        <w:t xml:space="preserve"> </w:t>
      </w:r>
      <w:r w:rsidR="00610A7E">
        <w:rPr>
          <w:rFonts w:ascii="Arial" w:hAnsi="Arial"/>
        </w:rPr>
        <w:t>were performed</w:t>
      </w:r>
      <w:r w:rsidR="00214DFA">
        <w:rPr>
          <w:rFonts w:ascii="Arial" w:hAnsi="Arial"/>
        </w:rPr>
        <w:t xml:space="preserve"> separate from the </w:t>
      </w:r>
      <w:r w:rsidR="00A3183D">
        <w:rPr>
          <w:rFonts w:ascii="Arial" w:hAnsi="Arial"/>
        </w:rPr>
        <w:t xml:space="preserve">CIE </w:t>
      </w:r>
      <w:r w:rsidR="00214DFA">
        <w:rPr>
          <w:rFonts w:ascii="Arial" w:hAnsi="Arial"/>
        </w:rPr>
        <w:t>Source Rerouting tool</w:t>
      </w:r>
      <w:r w:rsidR="00235B97">
        <w:rPr>
          <w:rFonts w:ascii="Arial" w:hAnsi="Arial"/>
        </w:rPr>
        <w:t xml:space="preserve"> (ECF-HANFORD-19-0032)</w:t>
      </w:r>
      <w:r w:rsidR="00214DFA">
        <w:rPr>
          <w:rFonts w:ascii="Arial" w:hAnsi="Arial"/>
        </w:rPr>
        <w:t>.</w:t>
      </w:r>
      <w:r w:rsidR="00CB2529">
        <w:rPr>
          <w:rFonts w:ascii="Arial" w:hAnsi="Arial"/>
        </w:rPr>
        <w:t xml:space="preserve"> </w:t>
      </w:r>
      <w:r w:rsidR="001D7AC7">
        <w:rPr>
          <w:rFonts w:ascii="Arial" w:hAnsi="Arial"/>
        </w:rPr>
        <w:t>Infiltration fractions</w:t>
      </w:r>
      <w:r w:rsidR="00CB2529">
        <w:rPr>
          <w:rFonts w:ascii="Arial" w:hAnsi="Arial"/>
        </w:rPr>
        <w:t xml:space="preserve"> for the </w:t>
      </w:r>
      <w:r w:rsidR="00745D57">
        <w:rPr>
          <w:rFonts w:ascii="Arial" w:hAnsi="Arial"/>
        </w:rPr>
        <w:t>216-</w:t>
      </w:r>
      <w:r w:rsidR="00CB2529">
        <w:rPr>
          <w:rFonts w:ascii="Arial" w:hAnsi="Arial"/>
        </w:rPr>
        <w:t>B-</w:t>
      </w:r>
      <w:r w:rsidR="00745D57">
        <w:rPr>
          <w:rFonts w:ascii="Arial" w:hAnsi="Arial"/>
        </w:rPr>
        <w:t xml:space="preserve">3 </w:t>
      </w:r>
      <w:r w:rsidR="00CB2529">
        <w:rPr>
          <w:rFonts w:ascii="Arial" w:hAnsi="Arial"/>
        </w:rPr>
        <w:t xml:space="preserve">Pond </w:t>
      </w:r>
      <w:r w:rsidR="00BB6A8F">
        <w:rPr>
          <w:rFonts w:ascii="Arial" w:hAnsi="Arial"/>
        </w:rPr>
        <w:t xml:space="preserve">and 216-T-4 Pond </w:t>
      </w:r>
      <w:r w:rsidR="00745D57">
        <w:rPr>
          <w:rFonts w:ascii="Arial" w:hAnsi="Arial"/>
        </w:rPr>
        <w:t>system</w:t>
      </w:r>
      <w:r w:rsidR="00BB6A8F">
        <w:rPr>
          <w:rFonts w:ascii="Arial" w:hAnsi="Arial"/>
        </w:rPr>
        <w:t>s</w:t>
      </w:r>
      <w:r w:rsidR="00745D57">
        <w:rPr>
          <w:rFonts w:ascii="Arial" w:hAnsi="Arial"/>
        </w:rPr>
        <w:t xml:space="preserve"> </w:t>
      </w:r>
      <w:r w:rsidR="00CB2529">
        <w:rPr>
          <w:rFonts w:ascii="Arial" w:hAnsi="Arial"/>
        </w:rPr>
        <w:t xml:space="preserve">are read from </w:t>
      </w:r>
      <w:r>
        <w:rPr>
          <w:rFonts w:ascii="Arial" w:hAnsi="Arial"/>
        </w:rPr>
        <w:t>an</w:t>
      </w:r>
      <w:r w:rsidR="00CB2529">
        <w:rPr>
          <w:rFonts w:ascii="Arial" w:hAnsi="Arial"/>
        </w:rPr>
        <w:t xml:space="preserve"> input file.</w:t>
      </w:r>
    </w:p>
    <w:p w14:paraId="650F450B" w14:textId="2254DA0F" w:rsidR="00DC1557" w:rsidRDefault="00DC1557" w:rsidP="00DC1557">
      <w:pPr>
        <w:pStyle w:val="H1bodytext"/>
        <w:spacing w:after="120"/>
        <w:rPr>
          <w:rFonts w:ascii="Arial" w:hAnsi="Arial"/>
        </w:rPr>
      </w:pPr>
      <w:r>
        <w:rPr>
          <w:rFonts w:ascii="Arial" w:hAnsi="Arial"/>
        </w:rPr>
        <w:t>The</w:t>
      </w:r>
      <w:r w:rsidR="00A3183D">
        <w:rPr>
          <w:rFonts w:ascii="Arial" w:hAnsi="Arial"/>
        </w:rPr>
        <w:t xml:space="preserve"> CIE</w:t>
      </w:r>
      <w:r>
        <w:rPr>
          <w:rFonts w:ascii="Arial" w:hAnsi="Arial"/>
        </w:rPr>
        <w:t xml:space="preserve"> </w:t>
      </w:r>
      <w:r w:rsidR="00265157">
        <w:rPr>
          <w:rFonts w:ascii="Arial" w:hAnsi="Arial"/>
        </w:rPr>
        <w:t xml:space="preserve">Source Rerouting </w:t>
      </w:r>
      <w:r>
        <w:rPr>
          <w:rFonts w:ascii="Arial" w:hAnsi="Arial"/>
        </w:rPr>
        <w:t xml:space="preserve">tool reads the </w:t>
      </w:r>
      <w:r w:rsidR="001E2E01">
        <w:rPr>
          <w:rFonts w:ascii="Arial" w:hAnsi="Arial"/>
        </w:rPr>
        <w:t>SIM-</w:t>
      </w:r>
      <w:r w:rsidR="00C2007C">
        <w:rPr>
          <w:rFonts w:ascii="Arial" w:hAnsi="Arial"/>
        </w:rPr>
        <w:t xml:space="preserve">v2 </w:t>
      </w:r>
      <w:r w:rsidR="00D07009">
        <w:rPr>
          <w:rFonts w:ascii="Arial" w:hAnsi="Arial"/>
        </w:rPr>
        <w:t xml:space="preserve">and chemical </w:t>
      </w:r>
      <w:r>
        <w:rPr>
          <w:rFonts w:ascii="Arial" w:hAnsi="Arial"/>
        </w:rPr>
        <w:t>inventory file</w:t>
      </w:r>
      <w:r w:rsidR="00D07009">
        <w:rPr>
          <w:rFonts w:ascii="Arial" w:hAnsi="Arial"/>
        </w:rPr>
        <w:t>s</w:t>
      </w:r>
      <w:r>
        <w:rPr>
          <w:rFonts w:ascii="Arial" w:hAnsi="Arial"/>
        </w:rPr>
        <w:t xml:space="preserve"> </w:t>
      </w:r>
      <w:r w:rsidR="001D7AC7">
        <w:rPr>
          <w:rFonts w:ascii="Arial" w:hAnsi="Arial"/>
        </w:rPr>
        <w:t xml:space="preserve">and </w:t>
      </w:r>
      <w:r>
        <w:rPr>
          <w:rFonts w:ascii="Arial" w:hAnsi="Arial"/>
        </w:rPr>
        <w:t xml:space="preserve">extracts </w:t>
      </w:r>
      <w:r w:rsidR="001D7AC7">
        <w:rPr>
          <w:rFonts w:ascii="Arial" w:hAnsi="Arial"/>
        </w:rPr>
        <w:t xml:space="preserve">wastewater volumes </w:t>
      </w:r>
      <w:r>
        <w:rPr>
          <w:rFonts w:ascii="Arial" w:hAnsi="Arial"/>
        </w:rPr>
        <w:t xml:space="preserve">and contaminant </w:t>
      </w:r>
      <w:r w:rsidR="001D7AC7">
        <w:rPr>
          <w:rFonts w:ascii="Arial" w:hAnsi="Arial"/>
        </w:rPr>
        <w:t>release inventories</w:t>
      </w:r>
      <w:r>
        <w:rPr>
          <w:rFonts w:ascii="Arial" w:hAnsi="Arial"/>
        </w:rPr>
        <w:t xml:space="preserve"> for the </w:t>
      </w:r>
      <w:r w:rsidR="001D7AC7">
        <w:rPr>
          <w:rFonts w:ascii="Arial" w:hAnsi="Arial"/>
        </w:rPr>
        <w:t>216-U-10</w:t>
      </w:r>
      <w:r w:rsidR="00C44B50">
        <w:rPr>
          <w:rFonts w:ascii="Arial" w:hAnsi="Arial"/>
        </w:rPr>
        <w:t xml:space="preserve"> Pond</w:t>
      </w:r>
      <w:r w:rsidR="001D7AC7">
        <w:rPr>
          <w:rFonts w:ascii="Arial" w:hAnsi="Arial"/>
        </w:rPr>
        <w:t>, 216-U-14</w:t>
      </w:r>
      <w:r w:rsidR="00C44B50">
        <w:rPr>
          <w:rFonts w:ascii="Arial" w:hAnsi="Arial"/>
        </w:rPr>
        <w:t xml:space="preserve"> Ditch</w:t>
      </w:r>
      <w:r w:rsidR="001D7AC7">
        <w:rPr>
          <w:rFonts w:ascii="Arial" w:hAnsi="Arial"/>
        </w:rPr>
        <w:t>, 216-Z-1D</w:t>
      </w:r>
      <w:r w:rsidR="00C44B50">
        <w:rPr>
          <w:rFonts w:ascii="Arial" w:hAnsi="Arial"/>
        </w:rPr>
        <w:t xml:space="preserve"> Ditch</w:t>
      </w:r>
      <w:r w:rsidR="001D7AC7">
        <w:rPr>
          <w:rFonts w:ascii="Arial" w:hAnsi="Arial"/>
        </w:rPr>
        <w:t>, 216</w:t>
      </w:r>
      <w:r w:rsidR="00610A7E">
        <w:rPr>
          <w:rFonts w:ascii="Arial" w:hAnsi="Arial"/>
        </w:rPr>
        <w:noBreakHyphen/>
      </w:r>
      <w:r w:rsidR="001D7AC7">
        <w:rPr>
          <w:rFonts w:ascii="Arial" w:hAnsi="Arial"/>
        </w:rPr>
        <w:t>Z</w:t>
      </w:r>
      <w:r w:rsidR="00610A7E">
        <w:rPr>
          <w:rFonts w:ascii="Arial" w:hAnsi="Arial"/>
        </w:rPr>
        <w:noBreakHyphen/>
      </w:r>
      <w:r w:rsidR="001D7AC7">
        <w:rPr>
          <w:rFonts w:ascii="Arial" w:hAnsi="Arial"/>
        </w:rPr>
        <w:t>11</w:t>
      </w:r>
      <w:r w:rsidR="00C44B50">
        <w:rPr>
          <w:rFonts w:ascii="Arial" w:hAnsi="Arial"/>
        </w:rPr>
        <w:t xml:space="preserve"> Ditch</w:t>
      </w:r>
      <w:r w:rsidR="001D7AC7">
        <w:rPr>
          <w:rFonts w:ascii="Arial" w:hAnsi="Arial"/>
        </w:rPr>
        <w:t>, 216-Z-19</w:t>
      </w:r>
      <w:r w:rsidR="00C44B50">
        <w:rPr>
          <w:rFonts w:ascii="Arial" w:hAnsi="Arial"/>
        </w:rPr>
        <w:t xml:space="preserve"> Ditch</w:t>
      </w:r>
      <w:r w:rsidR="00265157">
        <w:rPr>
          <w:rFonts w:ascii="Arial" w:hAnsi="Arial"/>
        </w:rPr>
        <w:t xml:space="preserve">, 216-B-3 </w:t>
      </w:r>
      <w:r w:rsidR="00C44B50">
        <w:rPr>
          <w:rFonts w:ascii="Arial" w:hAnsi="Arial"/>
        </w:rPr>
        <w:t>Pond</w:t>
      </w:r>
      <w:r w:rsidR="00FF0794">
        <w:rPr>
          <w:rFonts w:ascii="Arial" w:hAnsi="Arial"/>
        </w:rPr>
        <w:t>, and 216-T-4A Pond</w:t>
      </w:r>
      <w:r w:rsidR="00265157">
        <w:rPr>
          <w:rFonts w:ascii="Arial" w:hAnsi="Arial"/>
        </w:rPr>
        <w:t xml:space="preserve">; </w:t>
      </w:r>
      <w:r w:rsidR="004B1D40">
        <w:rPr>
          <w:rFonts w:ascii="Arial" w:hAnsi="Arial"/>
        </w:rPr>
        <w:t xml:space="preserve">reads </w:t>
      </w:r>
      <w:r w:rsidR="00265157">
        <w:rPr>
          <w:rFonts w:ascii="Arial" w:hAnsi="Arial"/>
        </w:rPr>
        <w:t xml:space="preserve">the 216-B-3 </w:t>
      </w:r>
      <w:r w:rsidR="00C44B50">
        <w:rPr>
          <w:rFonts w:ascii="Arial" w:hAnsi="Arial"/>
        </w:rPr>
        <w:t xml:space="preserve">Pond </w:t>
      </w:r>
      <w:r w:rsidR="00FF0794">
        <w:rPr>
          <w:rFonts w:ascii="Arial" w:hAnsi="Arial"/>
        </w:rPr>
        <w:t xml:space="preserve">and 216-T-4 Pond </w:t>
      </w:r>
      <w:r w:rsidR="00C44B50">
        <w:rPr>
          <w:rFonts w:ascii="Arial" w:hAnsi="Arial"/>
        </w:rPr>
        <w:t>system</w:t>
      </w:r>
      <w:r w:rsidR="00FF0794">
        <w:rPr>
          <w:rFonts w:ascii="Arial" w:hAnsi="Arial"/>
        </w:rPr>
        <w:t>s</w:t>
      </w:r>
      <w:r w:rsidR="00C44B50">
        <w:rPr>
          <w:rFonts w:ascii="Arial" w:hAnsi="Arial"/>
        </w:rPr>
        <w:t xml:space="preserve"> </w:t>
      </w:r>
      <w:r w:rsidR="004B1D40">
        <w:rPr>
          <w:rFonts w:ascii="Arial" w:hAnsi="Arial"/>
        </w:rPr>
        <w:t xml:space="preserve">infiltration fractions </w:t>
      </w:r>
      <w:r w:rsidR="00265157">
        <w:rPr>
          <w:rFonts w:ascii="Arial" w:hAnsi="Arial"/>
        </w:rPr>
        <w:t xml:space="preserve">file and extracts infiltration fractions </w:t>
      </w:r>
      <w:r w:rsidR="004B1D40">
        <w:rPr>
          <w:rFonts w:ascii="Arial" w:hAnsi="Arial"/>
        </w:rPr>
        <w:t xml:space="preserve">for each </w:t>
      </w:r>
      <w:r w:rsidR="00265157">
        <w:rPr>
          <w:rFonts w:ascii="Arial" w:hAnsi="Arial"/>
        </w:rPr>
        <w:t>216-</w:t>
      </w:r>
      <w:r w:rsidR="004B1D40">
        <w:rPr>
          <w:rFonts w:ascii="Arial" w:hAnsi="Arial"/>
        </w:rPr>
        <w:t xml:space="preserve">B-3 Pond </w:t>
      </w:r>
      <w:r w:rsidR="00FF0794">
        <w:rPr>
          <w:rFonts w:ascii="Arial" w:hAnsi="Arial"/>
        </w:rPr>
        <w:t xml:space="preserve">and 216-T-4 Pond </w:t>
      </w:r>
      <w:r w:rsidR="004B1D40">
        <w:rPr>
          <w:rFonts w:ascii="Arial" w:hAnsi="Arial"/>
        </w:rPr>
        <w:t>system</w:t>
      </w:r>
      <w:r w:rsidR="00FF0794">
        <w:rPr>
          <w:rFonts w:ascii="Arial" w:hAnsi="Arial"/>
        </w:rPr>
        <w:t>s</w:t>
      </w:r>
      <w:r w:rsidR="004B1D40">
        <w:rPr>
          <w:rFonts w:ascii="Arial" w:hAnsi="Arial"/>
        </w:rPr>
        <w:t xml:space="preserve"> site</w:t>
      </w:r>
      <w:r w:rsidR="00265157">
        <w:rPr>
          <w:rFonts w:ascii="Arial" w:hAnsi="Arial"/>
        </w:rPr>
        <w:t xml:space="preserve">; </w:t>
      </w:r>
      <w:r>
        <w:rPr>
          <w:rFonts w:ascii="Arial" w:hAnsi="Arial"/>
        </w:rPr>
        <w:t xml:space="preserve">calculates infiltration fractions for each </w:t>
      </w:r>
      <w:r w:rsidR="00265157">
        <w:rPr>
          <w:rFonts w:ascii="Arial" w:hAnsi="Arial"/>
        </w:rPr>
        <w:t>216-</w:t>
      </w:r>
      <w:r>
        <w:rPr>
          <w:rFonts w:ascii="Arial" w:hAnsi="Arial"/>
        </w:rPr>
        <w:t xml:space="preserve">U-10 </w:t>
      </w:r>
      <w:r w:rsidR="00265157">
        <w:rPr>
          <w:rFonts w:ascii="Arial" w:hAnsi="Arial"/>
        </w:rPr>
        <w:t xml:space="preserve">Pond </w:t>
      </w:r>
      <w:r>
        <w:rPr>
          <w:rFonts w:ascii="Arial" w:hAnsi="Arial"/>
        </w:rPr>
        <w:t>system site</w:t>
      </w:r>
      <w:r w:rsidR="00265157">
        <w:rPr>
          <w:rFonts w:ascii="Arial" w:hAnsi="Arial"/>
        </w:rPr>
        <w:t xml:space="preserve">; </w:t>
      </w:r>
      <w:r>
        <w:rPr>
          <w:rFonts w:ascii="Arial" w:hAnsi="Arial"/>
        </w:rPr>
        <w:t xml:space="preserve">calculates rerouted rates </w:t>
      </w:r>
      <w:r w:rsidR="001E2E01">
        <w:rPr>
          <w:rFonts w:ascii="Arial" w:hAnsi="Arial"/>
        </w:rPr>
        <w:t xml:space="preserve">(i.e., infiltrated water and contaminant inventory) </w:t>
      </w:r>
      <w:r>
        <w:rPr>
          <w:rFonts w:ascii="Arial" w:hAnsi="Arial"/>
        </w:rPr>
        <w:t>for each site</w:t>
      </w:r>
      <w:r w:rsidR="00250514">
        <w:rPr>
          <w:rFonts w:ascii="Arial" w:hAnsi="Arial"/>
        </w:rPr>
        <w:t xml:space="preserve"> in the 216-U-10 Pond</w:t>
      </w:r>
      <w:r w:rsidR="00FF0794">
        <w:rPr>
          <w:rFonts w:ascii="Arial" w:hAnsi="Arial"/>
        </w:rPr>
        <w:t>,</w:t>
      </w:r>
      <w:r w:rsidR="00250514">
        <w:rPr>
          <w:rFonts w:ascii="Arial" w:hAnsi="Arial"/>
        </w:rPr>
        <w:t xml:space="preserve"> 216-B-3 Pond</w:t>
      </w:r>
      <w:r w:rsidR="00FF0794">
        <w:rPr>
          <w:rFonts w:ascii="Arial" w:hAnsi="Arial"/>
        </w:rPr>
        <w:t>, and 216-T-4 Pond</w:t>
      </w:r>
      <w:r w:rsidR="00250514">
        <w:rPr>
          <w:rFonts w:ascii="Arial" w:hAnsi="Arial"/>
        </w:rPr>
        <w:t xml:space="preserve"> systems</w:t>
      </w:r>
      <w:r w:rsidR="00265157">
        <w:rPr>
          <w:rFonts w:ascii="Arial" w:hAnsi="Arial"/>
        </w:rPr>
        <w:t>;</w:t>
      </w:r>
      <w:r>
        <w:rPr>
          <w:rFonts w:ascii="Arial" w:hAnsi="Arial"/>
        </w:rPr>
        <w:t xml:space="preserve"> and </w:t>
      </w:r>
      <w:r w:rsidR="00265157">
        <w:rPr>
          <w:rFonts w:ascii="Arial" w:hAnsi="Arial"/>
        </w:rPr>
        <w:t>generates a file containing the</w:t>
      </w:r>
      <w:r>
        <w:rPr>
          <w:rFonts w:ascii="Arial" w:hAnsi="Arial"/>
        </w:rPr>
        <w:t xml:space="preserve"> rerouted rates for each site</w:t>
      </w:r>
      <w:r w:rsidR="00265157">
        <w:rPr>
          <w:rFonts w:ascii="Arial" w:hAnsi="Arial"/>
        </w:rPr>
        <w:t xml:space="preserve"> (U</w:t>
      </w:r>
      <w:r w:rsidR="00265157">
        <w:rPr>
          <w:rFonts w:ascii="Arial" w:hAnsi="Arial"/>
        </w:rPr>
        <w:noBreakHyphen/>
        <w:t>10_B-3_</w:t>
      </w:r>
      <w:r w:rsidR="00FF0794">
        <w:rPr>
          <w:rFonts w:ascii="Arial" w:hAnsi="Arial"/>
        </w:rPr>
        <w:t>T-4_</w:t>
      </w:r>
      <w:r w:rsidR="0092438C">
        <w:rPr>
          <w:rFonts w:ascii="Arial" w:hAnsi="Arial"/>
        </w:rPr>
        <w:t>CIE_</w:t>
      </w:r>
      <w:r w:rsidR="00265157">
        <w:rPr>
          <w:rFonts w:ascii="Arial" w:hAnsi="Arial"/>
        </w:rPr>
        <w:t>reroute_rates.csv)</w:t>
      </w:r>
      <w:r>
        <w:rPr>
          <w:rFonts w:ascii="Arial" w:hAnsi="Arial"/>
        </w:rPr>
        <w:t xml:space="preserve">. The tool </w:t>
      </w:r>
      <w:r w:rsidR="00265157">
        <w:rPr>
          <w:rFonts w:ascii="Arial" w:hAnsi="Arial"/>
        </w:rPr>
        <w:t>also generates</w:t>
      </w:r>
      <w:r>
        <w:rPr>
          <w:rFonts w:ascii="Arial" w:hAnsi="Arial"/>
        </w:rPr>
        <w:t xml:space="preserve"> three files that can be used for checking the results (U-10_B-3_</w:t>
      </w:r>
      <w:r w:rsidR="00FF0794">
        <w:rPr>
          <w:rFonts w:ascii="Arial" w:hAnsi="Arial"/>
        </w:rPr>
        <w:t>T-4_</w:t>
      </w:r>
      <w:r w:rsidR="0092438C">
        <w:rPr>
          <w:rFonts w:ascii="Arial" w:hAnsi="Arial"/>
        </w:rPr>
        <w:t>CIE_</w:t>
      </w:r>
      <w:r>
        <w:rPr>
          <w:rFonts w:ascii="Arial" w:hAnsi="Arial"/>
        </w:rPr>
        <w:t>reroute_in.dat, U</w:t>
      </w:r>
      <w:r>
        <w:rPr>
          <w:rFonts w:ascii="Arial" w:hAnsi="Arial"/>
        </w:rPr>
        <w:noBreakHyphen/>
        <w:t>10_B-3_</w:t>
      </w:r>
      <w:r w:rsidR="00FF0794">
        <w:rPr>
          <w:rFonts w:ascii="Arial" w:hAnsi="Arial"/>
        </w:rPr>
        <w:t>T-4_</w:t>
      </w:r>
      <w:r w:rsidR="0092438C">
        <w:rPr>
          <w:rFonts w:ascii="Arial" w:hAnsi="Arial"/>
        </w:rPr>
        <w:t>CIE_</w:t>
      </w:r>
      <w:r>
        <w:rPr>
          <w:rFonts w:ascii="Arial" w:hAnsi="Arial"/>
        </w:rPr>
        <w:t>reroute_fractions.dat, and U-10_B-3_</w:t>
      </w:r>
      <w:r w:rsidR="00FF0794">
        <w:rPr>
          <w:rFonts w:ascii="Arial" w:hAnsi="Arial"/>
        </w:rPr>
        <w:t>T-4_</w:t>
      </w:r>
      <w:r w:rsidR="0092438C">
        <w:rPr>
          <w:rFonts w:ascii="Arial" w:hAnsi="Arial"/>
        </w:rPr>
        <w:t>CIE_</w:t>
      </w:r>
      <w:r>
        <w:rPr>
          <w:rFonts w:ascii="Arial" w:hAnsi="Arial"/>
        </w:rPr>
        <w:t>reroute_rates.dat).</w:t>
      </w:r>
    </w:p>
    <w:p w14:paraId="444106EB" w14:textId="77777777" w:rsidR="00E62A15" w:rsidRPr="00914C4E" w:rsidRDefault="00E62A15" w:rsidP="006973AE">
      <w:pPr>
        <w:pStyle w:val="Heading1"/>
        <w:rPr>
          <w:b w:val="0"/>
        </w:rPr>
      </w:pPr>
      <w:r w:rsidRPr="00914C4E">
        <w:t>Functional Requirements</w:t>
      </w:r>
    </w:p>
    <w:p w14:paraId="63CD64FF" w14:textId="68EB23A7" w:rsidR="00107DD9" w:rsidRDefault="00107DD9" w:rsidP="00107DD9">
      <w:pPr>
        <w:pStyle w:val="H1bodytext"/>
        <w:ind w:left="360"/>
        <w:rPr>
          <w:rFonts w:ascii="Arial" w:hAnsi="Arial" w:cs="Arial"/>
        </w:rPr>
      </w:pPr>
      <w:r>
        <w:rPr>
          <w:rFonts w:ascii="Arial" w:hAnsi="Arial" w:cs="Arial"/>
        </w:rPr>
        <w:t>The following are the functional requirements of the</w:t>
      </w:r>
      <w:r w:rsidR="00A3183D">
        <w:rPr>
          <w:rFonts w:ascii="Arial" w:hAnsi="Arial" w:cs="Arial"/>
        </w:rPr>
        <w:t xml:space="preserve"> CIE</w:t>
      </w:r>
      <w:r>
        <w:rPr>
          <w:rFonts w:ascii="Arial" w:hAnsi="Arial" w:cs="Arial"/>
        </w:rPr>
        <w:t xml:space="preserve"> Source Rerouting </w:t>
      </w:r>
      <w:r w:rsidR="00610A7E">
        <w:rPr>
          <w:rFonts w:ascii="Arial" w:hAnsi="Arial" w:cs="Arial"/>
        </w:rPr>
        <w:t>tool</w:t>
      </w:r>
      <w:r>
        <w:rPr>
          <w:rFonts w:ascii="Arial" w:hAnsi="Arial" w:cs="Arial"/>
        </w:rPr>
        <w:t>:</w:t>
      </w:r>
    </w:p>
    <w:p w14:paraId="6386818B" w14:textId="58386638" w:rsidR="00107DD9" w:rsidRDefault="00107DD9" w:rsidP="00107DD9">
      <w:pPr>
        <w:pStyle w:val="H1bodytext"/>
        <w:rPr>
          <w:rFonts w:ascii="Arial" w:hAnsi="Arial" w:cs="Arial"/>
        </w:rPr>
      </w:pPr>
      <w:r>
        <w:rPr>
          <w:rFonts w:ascii="Arial" w:hAnsi="Arial" w:cs="Arial"/>
        </w:rPr>
        <w:t xml:space="preserve">FR-1: Read the name of the </w:t>
      </w:r>
      <w:r w:rsidR="00AC2CF7">
        <w:rPr>
          <w:rFonts w:ascii="Arial" w:hAnsi="Arial" w:cs="Arial"/>
        </w:rPr>
        <w:t>SIM-</w:t>
      </w:r>
      <w:r w:rsidR="00C2007C">
        <w:rPr>
          <w:rFonts w:ascii="Arial" w:hAnsi="Arial" w:cs="Arial"/>
        </w:rPr>
        <w:t>v</w:t>
      </w:r>
      <w:r w:rsidR="00AC2CF7">
        <w:rPr>
          <w:rFonts w:ascii="Arial" w:hAnsi="Arial" w:cs="Arial"/>
        </w:rPr>
        <w:t xml:space="preserve">2 </w:t>
      </w:r>
      <w:r>
        <w:rPr>
          <w:rFonts w:ascii="Arial" w:hAnsi="Arial" w:cs="Arial"/>
        </w:rPr>
        <w:t>inventory file</w:t>
      </w:r>
      <w:r w:rsidR="0092438C">
        <w:rPr>
          <w:rFonts w:ascii="Arial" w:hAnsi="Arial" w:cs="Arial"/>
        </w:rPr>
        <w:t>, the chemical inventory file</w:t>
      </w:r>
      <w:r>
        <w:rPr>
          <w:rFonts w:ascii="Arial" w:hAnsi="Arial" w:cs="Arial"/>
        </w:rPr>
        <w:t xml:space="preserve"> </w:t>
      </w:r>
      <w:r w:rsidR="00AC2CF7">
        <w:rPr>
          <w:rFonts w:ascii="Arial" w:hAnsi="Arial" w:cs="Arial"/>
        </w:rPr>
        <w:t xml:space="preserve">and the 216-B-3 Pond </w:t>
      </w:r>
      <w:r w:rsidR="00673C80">
        <w:rPr>
          <w:rFonts w:ascii="Arial" w:hAnsi="Arial" w:cs="Arial"/>
        </w:rPr>
        <w:t xml:space="preserve">and 216-T-4 Pond </w:t>
      </w:r>
      <w:r w:rsidR="00AC2CF7">
        <w:rPr>
          <w:rFonts w:ascii="Arial" w:hAnsi="Arial" w:cs="Arial"/>
        </w:rPr>
        <w:t>system</w:t>
      </w:r>
      <w:r w:rsidR="00673C80">
        <w:rPr>
          <w:rFonts w:ascii="Arial" w:hAnsi="Arial" w:cs="Arial"/>
        </w:rPr>
        <w:t>s</w:t>
      </w:r>
      <w:r w:rsidR="00AC2CF7">
        <w:rPr>
          <w:rFonts w:ascii="Arial" w:hAnsi="Arial" w:cs="Arial"/>
        </w:rPr>
        <w:t xml:space="preserve"> yearly infiltration fractions file </w:t>
      </w:r>
      <w:r>
        <w:rPr>
          <w:rFonts w:ascii="Arial" w:hAnsi="Arial" w:cs="Arial"/>
        </w:rPr>
        <w:t>from the command line.</w:t>
      </w:r>
    </w:p>
    <w:p w14:paraId="4AF0CB99" w14:textId="123F4D85" w:rsidR="00107DD9" w:rsidRDefault="00107DD9" w:rsidP="00107DD9">
      <w:pPr>
        <w:pStyle w:val="H1bodytext"/>
        <w:rPr>
          <w:rFonts w:ascii="Arial" w:hAnsi="Arial" w:cs="Arial"/>
        </w:rPr>
      </w:pPr>
      <w:r>
        <w:rPr>
          <w:rFonts w:ascii="Arial" w:hAnsi="Arial" w:cs="Arial"/>
        </w:rPr>
        <w:lastRenderedPageBreak/>
        <w:t xml:space="preserve">FR-2: Open </w:t>
      </w:r>
      <w:r w:rsidR="00610A7E">
        <w:rPr>
          <w:rFonts w:ascii="Arial" w:hAnsi="Arial" w:cs="Arial"/>
        </w:rPr>
        <w:t xml:space="preserve">and read </w:t>
      </w:r>
      <w:r>
        <w:rPr>
          <w:rFonts w:ascii="Arial" w:hAnsi="Arial" w:cs="Arial"/>
        </w:rPr>
        <w:t xml:space="preserve">the </w:t>
      </w:r>
      <w:r w:rsidR="003963F1">
        <w:rPr>
          <w:rFonts w:ascii="Arial" w:hAnsi="Arial" w:cs="Arial"/>
        </w:rPr>
        <w:t>216-</w:t>
      </w:r>
      <w:r>
        <w:rPr>
          <w:rFonts w:ascii="Arial" w:hAnsi="Arial" w:cs="Arial"/>
        </w:rPr>
        <w:t xml:space="preserve">B-3 </w:t>
      </w:r>
      <w:r w:rsidR="003963F1">
        <w:rPr>
          <w:rFonts w:ascii="Arial" w:hAnsi="Arial" w:cs="Arial"/>
        </w:rPr>
        <w:t xml:space="preserve">Pond </w:t>
      </w:r>
      <w:r w:rsidR="00673C80">
        <w:rPr>
          <w:rFonts w:ascii="Arial" w:hAnsi="Arial" w:cs="Arial"/>
        </w:rPr>
        <w:t xml:space="preserve">and 216-T-4 Pond </w:t>
      </w:r>
      <w:r w:rsidR="003963F1">
        <w:rPr>
          <w:rFonts w:ascii="Arial" w:hAnsi="Arial" w:cs="Arial"/>
        </w:rPr>
        <w:t>system</w:t>
      </w:r>
      <w:r w:rsidR="00673C80">
        <w:rPr>
          <w:rFonts w:ascii="Arial" w:hAnsi="Arial" w:cs="Arial"/>
        </w:rPr>
        <w:t>s</w:t>
      </w:r>
      <w:r w:rsidR="003963F1">
        <w:rPr>
          <w:rFonts w:ascii="Arial" w:hAnsi="Arial" w:cs="Arial"/>
        </w:rPr>
        <w:t xml:space="preserve"> </w:t>
      </w:r>
      <w:r w:rsidR="00974AED">
        <w:rPr>
          <w:rFonts w:ascii="Arial" w:hAnsi="Arial" w:cs="Arial"/>
        </w:rPr>
        <w:t xml:space="preserve">file of </w:t>
      </w:r>
      <w:r>
        <w:rPr>
          <w:rFonts w:ascii="Arial" w:hAnsi="Arial" w:cs="Arial"/>
        </w:rPr>
        <w:t xml:space="preserve">yearly </w:t>
      </w:r>
      <w:r w:rsidR="000A0DB2">
        <w:rPr>
          <w:rFonts w:ascii="Arial" w:hAnsi="Arial" w:cs="Arial"/>
        </w:rPr>
        <w:t>infiltration fractions</w:t>
      </w:r>
      <w:r>
        <w:rPr>
          <w:rFonts w:ascii="Arial" w:hAnsi="Arial" w:cs="Arial"/>
        </w:rPr>
        <w:t>.</w:t>
      </w:r>
    </w:p>
    <w:p w14:paraId="2C48CC50" w14:textId="2C3E260D" w:rsidR="00107DD9" w:rsidRDefault="00107DD9" w:rsidP="00107DD9">
      <w:pPr>
        <w:pStyle w:val="H1bodytext"/>
        <w:rPr>
          <w:rFonts w:ascii="Arial" w:hAnsi="Arial"/>
        </w:rPr>
      </w:pPr>
      <w:r>
        <w:rPr>
          <w:rFonts w:ascii="Arial" w:hAnsi="Arial" w:cs="Arial"/>
        </w:rPr>
        <w:t xml:space="preserve">FR-3: Open the </w:t>
      </w:r>
      <w:r w:rsidR="000A0DB2">
        <w:rPr>
          <w:rFonts w:ascii="Arial" w:hAnsi="Arial" w:cs="Arial"/>
        </w:rPr>
        <w:t>SIM-</w:t>
      </w:r>
      <w:r w:rsidR="00C2007C">
        <w:rPr>
          <w:rFonts w:ascii="Arial" w:hAnsi="Arial" w:cs="Arial"/>
        </w:rPr>
        <w:t>v</w:t>
      </w:r>
      <w:r w:rsidR="000A0DB2">
        <w:rPr>
          <w:rFonts w:ascii="Arial" w:hAnsi="Arial" w:cs="Arial"/>
        </w:rPr>
        <w:t xml:space="preserve">2 </w:t>
      </w:r>
      <w:r>
        <w:rPr>
          <w:rFonts w:ascii="Arial" w:hAnsi="Arial" w:cs="Arial"/>
        </w:rPr>
        <w:t xml:space="preserve">inventory file and read </w:t>
      </w:r>
      <w:r w:rsidR="00610A7E">
        <w:rPr>
          <w:rFonts w:ascii="Arial" w:hAnsi="Arial" w:cs="Arial"/>
        </w:rPr>
        <w:t xml:space="preserve">wastewater volumes </w:t>
      </w:r>
      <w:r>
        <w:rPr>
          <w:rFonts w:ascii="Arial" w:hAnsi="Arial" w:cs="Arial"/>
        </w:rPr>
        <w:t xml:space="preserve">and </w:t>
      </w:r>
      <w:r w:rsidR="0092438C">
        <w:rPr>
          <w:rFonts w:ascii="Arial" w:hAnsi="Arial"/>
        </w:rPr>
        <w:t>H</w:t>
      </w:r>
      <w:r w:rsidR="0092438C">
        <w:rPr>
          <w:rFonts w:ascii="Arial" w:hAnsi="Arial"/>
        </w:rPr>
        <w:noBreakHyphen/>
        <w:t>3, I</w:t>
      </w:r>
      <w:r w:rsidR="0092438C">
        <w:rPr>
          <w:rFonts w:ascii="Arial" w:hAnsi="Arial"/>
        </w:rPr>
        <w:noBreakHyphen/>
        <w:t>129, Sr-90 and Tc-99</w:t>
      </w:r>
      <w:r>
        <w:rPr>
          <w:rFonts w:ascii="Arial" w:hAnsi="Arial" w:cs="Arial"/>
        </w:rPr>
        <w:t xml:space="preserve"> </w:t>
      </w:r>
      <w:r w:rsidR="00610A7E">
        <w:rPr>
          <w:rFonts w:ascii="Arial" w:hAnsi="Arial" w:cs="Arial"/>
        </w:rPr>
        <w:t xml:space="preserve">inventories </w:t>
      </w:r>
      <w:r>
        <w:rPr>
          <w:rFonts w:ascii="Arial" w:hAnsi="Arial" w:cs="Arial"/>
        </w:rPr>
        <w:t xml:space="preserve">for </w:t>
      </w:r>
      <w:r w:rsidRPr="006B5FCB">
        <w:rPr>
          <w:rFonts w:ascii="Arial" w:hAnsi="Arial"/>
        </w:rPr>
        <w:t>216-U-10</w:t>
      </w:r>
      <w:r w:rsidR="00C44B50" w:rsidRPr="006B5FCB">
        <w:rPr>
          <w:rFonts w:ascii="Arial" w:hAnsi="Arial"/>
        </w:rPr>
        <w:t xml:space="preserve"> Pond</w:t>
      </w:r>
      <w:r>
        <w:rPr>
          <w:rFonts w:ascii="Arial" w:hAnsi="Arial"/>
        </w:rPr>
        <w:t xml:space="preserve">, </w:t>
      </w:r>
      <w:r w:rsidRPr="006B5FCB">
        <w:rPr>
          <w:rFonts w:ascii="Arial" w:hAnsi="Arial"/>
        </w:rPr>
        <w:t>216-U-14</w:t>
      </w:r>
      <w:r w:rsidR="00C44B50" w:rsidRPr="006B5FCB">
        <w:rPr>
          <w:rFonts w:ascii="Arial" w:hAnsi="Arial"/>
        </w:rPr>
        <w:t xml:space="preserve"> Ditch</w:t>
      </w:r>
      <w:r>
        <w:rPr>
          <w:rFonts w:ascii="Arial" w:hAnsi="Arial"/>
        </w:rPr>
        <w:t xml:space="preserve">, </w:t>
      </w:r>
      <w:r w:rsidRPr="006B5FCB">
        <w:rPr>
          <w:rFonts w:ascii="Arial" w:hAnsi="Arial"/>
        </w:rPr>
        <w:t>216-Z-11</w:t>
      </w:r>
      <w:r w:rsidR="00C44B50" w:rsidRPr="006B5FCB">
        <w:rPr>
          <w:rFonts w:ascii="Arial" w:hAnsi="Arial"/>
        </w:rPr>
        <w:t xml:space="preserve"> Ditch</w:t>
      </w:r>
      <w:r>
        <w:rPr>
          <w:rFonts w:ascii="Arial" w:hAnsi="Arial"/>
        </w:rPr>
        <w:t xml:space="preserve">, </w:t>
      </w:r>
      <w:r w:rsidRPr="006B5FCB">
        <w:rPr>
          <w:rFonts w:ascii="Arial" w:hAnsi="Arial"/>
        </w:rPr>
        <w:t>216-Z-19</w:t>
      </w:r>
      <w:r w:rsidR="00C44B50" w:rsidRPr="006B5FCB">
        <w:rPr>
          <w:rFonts w:ascii="Arial" w:hAnsi="Arial"/>
        </w:rPr>
        <w:t xml:space="preserve"> Ditch</w:t>
      </w:r>
      <w:r>
        <w:rPr>
          <w:rFonts w:ascii="Arial" w:hAnsi="Arial"/>
        </w:rPr>
        <w:t xml:space="preserve">, </w:t>
      </w:r>
      <w:r w:rsidRPr="006B5FCB">
        <w:rPr>
          <w:rFonts w:ascii="Arial" w:hAnsi="Arial"/>
        </w:rPr>
        <w:t>216</w:t>
      </w:r>
      <w:r w:rsidRPr="006B5FCB">
        <w:rPr>
          <w:rFonts w:ascii="Arial" w:hAnsi="Arial"/>
        </w:rPr>
        <w:noBreakHyphen/>
        <w:t xml:space="preserve">Z-1D </w:t>
      </w:r>
      <w:r w:rsidR="00C44B50" w:rsidRPr="006B5FCB">
        <w:rPr>
          <w:rFonts w:ascii="Arial" w:hAnsi="Arial"/>
        </w:rPr>
        <w:t>Ditch</w:t>
      </w:r>
      <w:r w:rsidR="00C44B50">
        <w:rPr>
          <w:rFonts w:ascii="Arial" w:hAnsi="Arial"/>
        </w:rPr>
        <w:t xml:space="preserve">, </w:t>
      </w:r>
      <w:r>
        <w:rPr>
          <w:rFonts w:ascii="Arial" w:hAnsi="Arial"/>
        </w:rPr>
        <w:t>216-B-3</w:t>
      </w:r>
      <w:r w:rsidR="00C44B50">
        <w:rPr>
          <w:rFonts w:ascii="Arial" w:hAnsi="Arial"/>
        </w:rPr>
        <w:t xml:space="preserve"> Pond</w:t>
      </w:r>
      <w:r w:rsidR="00673C80">
        <w:rPr>
          <w:rFonts w:ascii="Arial" w:hAnsi="Arial"/>
        </w:rPr>
        <w:t>, and 216-T-4A Pond</w:t>
      </w:r>
      <w:r>
        <w:rPr>
          <w:rFonts w:ascii="Arial" w:hAnsi="Arial"/>
        </w:rPr>
        <w:t>.</w:t>
      </w:r>
    </w:p>
    <w:p w14:paraId="09E13909" w14:textId="674687D4" w:rsidR="0092438C" w:rsidRDefault="0092438C" w:rsidP="00107DD9">
      <w:pPr>
        <w:pStyle w:val="H1bodytext"/>
        <w:rPr>
          <w:rFonts w:ascii="Arial" w:hAnsi="Arial"/>
        </w:rPr>
      </w:pPr>
      <w:r>
        <w:rPr>
          <w:rFonts w:ascii="Arial" w:hAnsi="Arial" w:cs="Arial"/>
        </w:rPr>
        <w:t xml:space="preserve">FR-4: Open the chemical inventory file and read </w:t>
      </w:r>
      <w:r>
        <w:rPr>
          <w:rFonts w:ascii="Arial" w:hAnsi="Arial"/>
        </w:rPr>
        <w:t>total U, Cr, NO3 and CN</w:t>
      </w:r>
      <w:r>
        <w:rPr>
          <w:rFonts w:ascii="Arial" w:hAnsi="Arial" w:cs="Arial"/>
        </w:rPr>
        <w:t xml:space="preserve"> inventories for </w:t>
      </w:r>
      <w:r>
        <w:rPr>
          <w:rFonts w:ascii="Arial" w:hAnsi="Arial"/>
        </w:rPr>
        <w:t>216</w:t>
      </w:r>
      <w:r>
        <w:rPr>
          <w:rFonts w:ascii="Arial" w:hAnsi="Arial"/>
        </w:rPr>
        <w:noBreakHyphen/>
        <w:t>U</w:t>
      </w:r>
      <w:r>
        <w:rPr>
          <w:rFonts w:ascii="Arial" w:hAnsi="Arial"/>
        </w:rPr>
        <w:noBreakHyphen/>
        <w:t>10 Pond, 216-U-14 Ditch, 216-Z-11 Ditch, 216-Z-19 Ditch, 216</w:t>
      </w:r>
      <w:r>
        <w:rPr>
          <w:rFonts w:ascii="Arial" w:hAnsi="Arial"/>
        </w:rPr>
        <w:noBreakHyphen/>
        <w:t>Z-1D Ditch, 216-B-3 Pond</w:t>
      </w:r>
      <w:r w:rsidR="006C292F">
        <w:rPr>
          <w:rFonts w:ascii="Arial" w:hAnsi="Arial"/>
        </w:rPr>
        <w:t>, and 216-T-4A Pond</w:t>
      </w:r>
      <w:r>
        <w:rPr>
          <w:rFonts w:ascii="Arial" w:hAnsi="Arial"/>
        </w:rPr>
        <w:t>.</w:t>
      </w:r>
    </w:p>
    <w:p w14:paraId="57FDC4E1" w14:textId="08C2C0CC" w:rsidR="006C292F" w:rsidRDefault="006C292F" w:rsidP="00107DD9">
      <w:pPr>
        <w:pStyle w:val="H1bodytext"/>
        <w:rPr>
          <w:rFonts w:ascii="Arial" w:hAnsi="Arial"/>
        </w:rPr>
      </w:pPr>
      <w:r>
        <w:rPr>
          <w:rFonts w:ascii="Arial" w:hAnsi="Arial" w:cs="Arial"/>
        </w:rPr>
        <w:t>FR-5:</w:t>
      </w:r>
      <w:bookmarkStart w:id="2" w:name="_Hlk52283408"/>
      <w:r>
        <w:rPr>
          <w:rFonts w:ascii="Arial" w:hAnsi="Arial" w:cs="Arial"/>
        </w:rPr>
        <w:t xml:space="preserve"> Sum the </w:t>
      </w:r>
      <w:r w:rsidR="00FF4473">
        <w:rPr>
          <w:rFonts w:ascii="Arial" w:hAnsi="Arial" w:cs="Arial"/>
        </w:rPr>
        <w:t xml:space="preserve">annual </w:t>
      </w:r>
      <w:r>
        <w:rPr>
          <w:rFonts w:ascii="Arial" w:hAnsi="Arial" w:cs="Arial"/>
        </w:rPr>
        <w:t>wastewater volumes and inventories for 216-U-10 Pond and 216-U-14 Ditch and assign the results to the 216-U-14 Ditch. (Note: this reverses the partitioning of wastewater volumes and inventories between the 216-U-10 Pond and the 216-U-14 Ditch that was performed in SIM-v2 and maintained in the chemical inventory file.)</w:t>
      </w:r>
      <w:bookmarkEnd w:id="2"/>
    </w:p>
    <w:p w14:paraId="5214B0B4" w14:textId="3D433586" w:rsidR="005B60D6" w:rsidRDefault="00653491" w:rsidP="00653491">
      <w:pPr>
        <w:pStyle w:val="H1bodytext"/>
        <w:spacing w:after="120"/>
        <w:rPr>
          <w:rFonts w:ascii="Arial" w:hAnsi="Arial"/>
        </w:rPr>
      </w:pPr>
      <w:r>
        <w:rPr>
          <w:rFonts w:ascii="Arial" w:hAnsi="Arial" w:cs="Arial"/>
        </w:rPr>
        <w:t>FR-</w:t>
      </w:r>
      <w:r w:rsidR="006C292F">
        <w:rPr>
          <w:rFonts w:ascii="Arial" w:hAnsi="Arial" w:cs="Arial"/>
        </w:rPr>
        <w:t>6</w:t>
      </w:r>
      <w:r>
        <w:rPr>
          <w:rFonts w:ascii="Arial" w:hAnsi="Arial" w:cs="Arial"/>
        </w:rPr>
        <w:t xml:space="preserve">: Calculate influent fractions </w:t>
      </w:r>
      <w:r w:rsidR="00052FD1">
        <w:rPr>
          <w:rFonts w:ascii="Arial" w:hAnsi="Arial" w:cs="Arial"/>
        </w:rPr>
        <w:t xml:space="preserve">by year </w:t>
      </w:r>
      <w:r>
        <w:rPr>
          <w:rFonts w:ascii="Arial" w:hAnsi="Arial" w:cs="Arial"/>
        </w:rPr>
        <w:t xml:space="preserve">for </w:t>
      </w:r>
      <w:r w:rsidR="00052FD1">
        <w:rPr>
          <w:rFonts w:ascii="Arial" w:hAnsi="Arial" w:cs="Arial"/>
        </w:rPr>
        <w:t xml:space="preserve">the </w:t>
      </w:r>
      <w:r>
        <w:rPr>
          <w:rFonts w:ascii="Arial" w:hAnsi="Arial"/>
        </w:rPr>
        <w:t>216-U-14</w:t>
      </w:r>
      <w:r w:rsidR="00C44B50">
        <w:rPr>
          <w:rFonts w:ascii="Arial" w:hAnsi="Arial"/>
        </w:rPr>
        <w:t xml:space="preserve"> Ditch</w:t>
      </w:r>
      <w:r>
        <w:rPr>
          <w:rFonts w:ascii="Arial" w:hAnsi="Arial"/>
        </w:rPr>
        <w:t>, 216-Z-11</w:t>
      </w:r>
      <w:r w:rsidR="00C44B50">
        <w:rPr>
          <w:rFonts w:ascii="Arial" w:hAnsi="Arial"/>
        </w:rPr>
        <w:t xml:space="preserve"> Ditch</w:t>
      </w:r>
      <w:r>
        <w:rPr>
          <w:rFonts w:ascii="Arial" w:hAnsi="Arial"/>
        </w:rPr>
        <w:t>, 216</w:t>
      </w:r>
      <w:r w:rsidR="00052FD1">
        <w:rPr>
          <w:rFonts w:ascii="Arial" w:hAnsi="Arial"/>
        </w:rPr>
        <w:noBreakHyphen/>
      </w:r>
      <w:r>
        <w:rPr>
          <w:rFonts w:ascii="Arial" w:hAnsi="Arial"/>
        </w:rPr>
        <w:t>Z</w:t>
      </w:r>
      <w:r w:rsidR="00052FD1">
        <w:rPr>
          <w:rFonts w:ascii="Arial" w:hAnsi="Arial"/>
        </w:rPr>
        <w:noBreakHyphen/>
      </w:r>
      <w:r>
        <w:rPr>
          <w:rFonts w:ascii="Arial" w:hAnsi="Arial"/>
        </w:rPr>
        <w:t>19</w:t>
      </w:r>
      <w:r w:rsidR="00C44B50">
        <w:rPr>
          <w:rFonts w:ascii="Arial" w:hAnsi="Arial"/>
        </w:rPr>
        <w:t xml:space="preserve"> Ditch,</w:t>
      </w:r>
      <w:r>
        <w:rPr>
          <w:rFonts w:ascii="Arial" w:hAnsi="Arial"/>
        </w:rPr>
        <w:t xml:space="preserve"> and 216</w:t>
      </w:r>
      <w:r>
        <w:rPr>
          <w:rFonts w:ascii="Arial" w:hAnsi="Arial"/>
        </w:rPr>
        <w:noBreakHyphen/>
        <w:t>Z-1D</w:t>
      </w:r>
      <w:r w:rsidR="00C44B50">
        <w:rPr>
          <w:rFonts w:ascii="Arial" w:hAnsi="Arial"/>
        </w:rPr>
        <w:t xml:space="preserve"> Ditch</w:t>
      </w:r>
      <w:r w:rsidR="00052FD1">
        <w:rPr>
          <w:rFonts w:ascii="Arial" w:hAnsi="Arial"/>
        </w:rPr>
        <w:t xml:space="preserve"> (influent fraction = influent ditch volume / sum of all influent ditch volumes)</w:t>
      </w:r>
      <w:r w:rsidR="00235B97">
        <w:rPr>
          <w:rFonts w:ascii="Arial" w:hAnsi="Arial"/>
        </w:rPr>
        <w:t>.</w:t>
      </w:r>
    </w:p>
    <w:p w14:paraId="7FD2E33D" w14:textId="1C00569D" w:rsidR="00107DD9" w:rsidRDefault="00107DD9" w:rsidP="00107DD9">
      <w:pPr>
        <w:pStyle w:val="H1bodytext"/>
        <w:rPr>
          <w:rFonts w:ascii="Arial" w:hAnsi="Arial"/>
        </w:rPr>
      </w:pPr>
      <w:r>
        <w:rPr>
          <w:rFonts w:ascii="Arial" w:hAnsi="Arial" w:cs="Arial"/>
        </w:rPr>
        <w:t>FR-</w:t>
      </w:r>
      <w:r w:rsidR="006C292F">
        <w:rPr>
          <w:rFonts w:ascii="Arial" w:hAnsi="Arial" w:cs="Arial"/>
        </w:rPr>
        <w:t>7</w:t>
      </w:r>
      <w:r>
        <w:rPr>
          <w:rFonts w:ascii="Arial" w:hAnsi="Arial" w:cs="Arial"/>
        </w:rPr>
        <w:t xml:space="preserve">: Calculate infiltration fractions for </w:t>
      </w:r>
      <w:r w:rsidR="000A0DB2">
        <w:rPr>
          <w:rFonts w:ascii="Arial" w:hAnsi="Arial"/>
        </w:rPr>
        <w:t xml:space="preserve">the </w:t>
      </w:r>
      <w:r>
        <w:rPr>
          <w:rFonts w:ascii="Arial" w:hAnsi="Arial"/>
        </w:rPr>
        <w:t>216-U-14, 216-Z-11, 216-Z-19 and 216</w:t>
      </w:r>
      <w:r>
        <w:rPr>
          <w:rFonts w:ascii="Arial" w:hAnsi="Arial"/>
        </w:rPr>
        <w:noBreakHyphen/>
        <w:t xml:space="preserve">Z-1D </w:t>
      </w:r>
      <w:r w:rsidR="000A0DB2">
        <w:rPr>
          <w:rFonts w:ascii="Arial" w:hAnsi="Arial"/>
        </w:rPr>
        <w:t xml:space="preserve">Ditches </w:t>
      </w:r>
      <w:r>
        <w:rPr>
          <w:rFonts w:ascii="Arial" w:hAnsi="Arial"/>
        </w:rPr>
        <w:t xml:space="preserve">based on </w:t>
      </w:r>
      <w:r w:rsidR="00653491">
        <w:rPr>
          <w:rFonts w:ascii="Arial" w:hAnsi="Arial"/>
        </w:rPr>
        <w:t xml:space="preserve">the influent </w:t>
      </w:r>
      <w:r w:rsidR="000A0DB2">
        <w:rPr>
          <w:rFonts w:ascii="Arial" w:hAnsi="Arial"/>
        </w:rPr>
        <w:t xml:space="preserve">rates </w:t>
      </w:r>
      <w:r w:rsidR="002A6190">
        <w:rPr>
          <w:rFonts w:ascii="Arial" w:hAnsi="Arial"/>
        </w:rPr>
        <w:t>(</w:t>
      </w:r>
      <w:r w:rsidR="00547232">
        <w:rPr>
          <w:rFonts w:ascii="Arial" w:hAnsi="Arial"/>
        </w:rPr>
        <w:t xml:space="preserve">see </w:t>
      </w:r>
      <w:r w:rsidR="002A6190">
        <w:rPr>
          <w:rFonts w:ascii="Arial" w:hAnsi="Arial"/>
        </w:rPr>
        <w:t>FR-</w:t>
      </w:r>
      <w:r w:rsidR="001B2EC5">
        <w:rPr>
          <w:rFonts w:ascii="Arial" w:hAnsi="Arial"/>
        </w:rPr>
        <w:t>6</w:t>
      </w:r>
      <w:r w:rsidR="002A6190">
        <w:rPr>
          <w:rFonts w:ascii="Arial" w:hAnsi="Arial"/>
        </w:rPr>
        <w:t xml:space="preserve">) </w:t>
      </w:r>
      <w:r w:rsidR="00653491">
        <w:rPr>
          <w:rFonts w:ascii="Arial" w:hAnsi="Arial"/>
        </w:rPr>
        <w:t xml:space="preserve">and </w:t>
      </w:r>
      <w:r>
        <w:rPr>
          <w:rFonts w:ascii="Arial" w:hAnsi="Arial"/>
        </w:rPr>
        <w:t xml:space="preserve">relative site areas </w:t>
      </w:r>
      <w:r w:rsidR="00610A7E">
        <w:rPr>
          <w:rFonts w:ascii="Arial" w:hAnsi="Arial"/>
        </w:rPr>
        <w:t xml:space="preserve">for those sites </w:t>
      </w:r>
      <w:r>
        <w:rPr>
          <w:rFonts w:ascii="Arial" w:hAnsi="Arial"/>
        </w:rPr>
        <w:t xml:space="preserve">that were active </w:t>
      </w:r>
      <w:r w:rsidR="00665E97">
        <w:rPr>
          <w:rFonts w:ascii="Arial" w:hAnsi="Arial"/>
        </w:rPr>
        <w:t xml:space="preserve">in </w:t>
      </w:r>
      <w:r>
        <w:rPr>
          <w:rFonts w:ascii="Arial" w:hAnsi="Arial"/>
        </w:rPr>
        <w:t>any given year</w:t>
      </w:r>
      <w:r w:rsidR="00052FD1">
        <w:rPr>
          <w:rFonts w:ascii="Arial" w:hAnsi="Arial"/>
        </w:rPr>
        <w:t xml:space="preserve"> (infiltration fraction = ditch area / [ditch area + pond area * influent fraction])</w:t>
      </w:r>
      <w:r>
        <w:rPr>
          <w:rFonts w:ascii="Arial" w:hAnsi="Arial"/>
        </w:rPr>
        <w:t>.</w:t>
      </w:r>
    </w:p>
    <w:p w14:paraId="5136CE2E" w14:textId="5407785C" w:rsidR="000A0DB2" w:rsidRDefault="000A0DB2" w:rsidP="00107DD9">
      <w:pPr>
        <w:pStyle w:val="H1bodytext"/>
        <w:rPr>
          <w:rFonts w:ascii="Arial" w:hAnsi="Arial"/>
        </w:rPr>
      </w:pPr>
      <w:r>
        <w:rPr>
          <w:rFonts w:ascii="Arial" w:hAnsi="Arial" w:cs="Arial"/>
        </w:rPr>
        <w:t>FR-</w:t>
      </w:r>
      <w:r w:rsidR="006C292F">
        <w:rPr>
          <w:rFonts w:ascii="Arial" w:hAnsi="Arial" w:cs="Arial"/>
        </w:rPr>
        <w:t>8</w:t>
      </w:r>
      <w:r>
        <w:rPr>
          <w:rFonts w:ascii="Arial" w:hAnsi="Arial" w:cs="Arial"/>
        </w:rPr>
        <w:t xml:space="preserve">: </w:t>
      </w:r>
      <w:r w:rsidR="00665E97">
        <w:rPr>
          <w:rFonts w:ascii="Arial" w:hAnsi="Arial" w:cs="Arial"/>
        </w:rPr>
        <w:t>Based on the overflow threshold volume, partition the water entering the 216-U-10 Pond in any given year into that portion infiltrating from 216-U-10 and that portion overflowing to 216</w:t>
      </w:r>
      <w:r w:rsidR="00610A7E">
        <w:rPr>
          <w:rFonts w:ascii="Arial" w:hAnsi="Arial" w:cs="Arial"/>
        </w:rPr>
        <w:noBreakHyphen/>
      </w:r>
      <w:r w:rsidR="00665E97">
        <w:rPr>
          <w:rFonts w:ascii="Arial" w:hAnsi="Arial" w:cs="Arial"/>
        </w:rPr>
        <w:t>U</w:t>
      </w:r>
      <w:r w:rsidR="00610A7E">
        <w:rPr>
          <w:rFonts w:ascii="Arial" w:hAnsi="Arial" w:cs="Arial"/>
        </w:rPr>
        <w:noBreakHyphen/>
      </w:r>
      <w:r w:rsidR="00665E97">
        <w:rPr>
          <w:rFonts w:ascii="Arial" w:hAnsi="Arial" w:cs="Arial"/>
        </w:rPr>
        <w:t xml:space="preserve">11 </w:t>
      </w:r>
      <w:r w:rsidR="00C44B50">
        <w:rPr>
          <w:rFonts w:ascii="Arial" w:hAnsi="Arial" w:cs="Arial"/>
        </w:rPr>
        <w:t>Ditch</w:t>
      </w:r>
      <w:r w:rsidR="00052FD1">
        <w:rPr>
          <w:rFonts w:ascii="Arial" w:hAnsi="Arial" w:cs="Arial"/>
        </w:rPr>
        <w:t xml:space="preserve"> (</w:t>
      </w:r>
      <w:r w:rsidR="00235B97">
        <w:rPr>
          <w:rFonts w:ascii="Arial" w:hAnsi="Arial" w:cs="Arial"/>
        </w:rPr>
        <w:t xml:space="preserve">if the water entering 216-U-10 Pond is greater than </w:t>
      </w:r>
      <w:r w:rsidR="00052FD1">
        <w:rPr>
          <w:rFonts w:ascii="Arial" w:hAnsi="Arial"/>
        </w:rPr>
        <w:t>7,013,071.9534295 m3</w:t>
      </w:r>
      <w:r w:rsidR="00235B97">
        <w:rPr>
          <w:rFonts w:ascii="Arial" w:hAnsi="Arial"/>
        </w:rPr>
        <w:t xml:space="preserve">, then overflow = water entering 216-U-10 Pond </w:t>
      </w:r>
      <w:r w:rsidR="00686536">
        <w:rPr>
          <w:rFonts w:ascii="Arial" w:hAnsi="Arial"/>
        </w:rPr>
        <w:t>minus</w:t>
      </w:r>
      <w:r w:rsidR="00235B97">
        <w:rPr>
          <w:rFonts w:ascii="Arial" w:hAnsi="Arial"/>
        </w:rPr>
        <w:t xml:space="preserve"> 7,013,071.9534295 m</w:t>
      </w:r>
      <w:r w:rsidR="00235B97" w:rsidRPr="00C738B0">
        <w:rPr>
          <w:rFonts w:ascii="Arial" w:hAnsi="Arial"/>
          <w:vertAlign w:val="superscript"/>
        </w:rPr>
        <w:t>3</w:t>
      </w:r>
      <w:r w:rsidR="00235B97">
        <w:rPr>
          <w:rFonts w:ascii="Arial" w:hAnsi="Arial"/>
        </w:rPr>
        <w:t>, else</w:t>
      </w:r>
      <w:r w:rsidR="00C44097">
        <w:rPr>
          <w:rFonts w:ascii="Arial" w:hAnsi="Arial"/>
        </w:rPr>
        <w:t xml:space="preserve"> overflow = 0</w:t>
      </w:r>
      <w:r w:rsidR="00052FD1">
        <w:rPr>
          <w:rFonts w:ascii="Arial" w:hAnsi="Arial"/>
        </w:rPr>
        <w:t>).</w:t>
      </w:r>
    </w:p>
    <w:p w14:paraId="25A65C2C" w14:textId="4888B80F" w:rsidR="00107DD9" w:rsidRDefault="00107DD9" w:rsidP="00107DD9">
      <w:pPr>
        <w:pStyle w:val="H1bodytext"/>
        <w:rPr>
          <w:rFonts w:ascii="Arial" w:hAnsi="Arial" w:cs="Arial"/>
        </w:rPr>
      </w:pPr>
      <w:r>
        <w:rPr>
          <w:rFonts w:ascii="Arial" w:hAnsi="Arial" w:cs="Arial"/>
        </w:rPr>
        <w:t>FR-</w:t>
      </w:r>
      <w:r w:rsidR="006C292F">
        <w:rPr>
          <w:rFonts w:ascii="Arial" w:hAnsi="Arial" w:cs="Arial"/>
        </w:rPr>
        <w:t>9</w:t>
      </w:r>
      <w:r>
        <w:rPr>
          <w:rFonts w:ascii="Arial" w:hAnsi="Arial" w:cs="Arial"/>
        </w:rPr>
        <w:t xml:space="preserve">: Calculate reroute rates </w:t>
      </w:r>
      <w:r w:rsidR="000764A1">
        <w:rPr>
          <w:rFonts w:ascii="Arial" w:hAnsi="Arial"/>
        </w:rPr>
        <w:t xml:space="preserve">(i.e., infiltrated water and contaminant inventory) </w:t>
      </w:r>
      <w:r>
        <w:rPr>
          <w:rFonts w:ascii="Arial" w:hAnsi="Arial" w:cs="Arial"/>
        </w:rPr>
        <w:t>for each site (</w:t>
      </w:r>
      <w:r>
        <w:rPr>
          <w:rFonts w:ascii="Arial" w:hAnsi="Arial"/>
        </w:rPr>
        <w:t>216-U-10</w:t>
      </w:r>
      <w:r w:rsidR="00C44B50">
        <w:rPr>
          <w:rFonts w:ascii="Arial" w:hAnsi="Arial"/>
        </w:rPr>
        <w:t xml:space="preserve"> Pond</w:t>
      </w:r>
      <w:r>
        <w:rPr>
          <w:rFonts w:ascii="Arial" w:hAnsi="Arial"/>
        </w:rPr>
        <w:t>, 216-U-11</w:t>
      </w:r>
      <w:r w:rsidR="00C44B50">
        <w:rPr>
          <w:rFonts w:ascii="Arial" w:hAnsi="Arial"/>
        </w:rPr>
        <w:t xml:space="preserve"> Ditch</w:t>
      </w:r>
      <w:r>
        <w:rPr>
          <w:rFonts w:ascii="Arial" w:hAnsi="Arial"/>
        </w:rPr>
        <w:t>, 216-U-14</w:t>
      </w:r>
      <w:r w:rsidR="00C44B50">
        <w:rPr>
          <w:rFonts w:ascii="Arial" w:hAnsi="Arial"/>
        </w:rPr>
        <w:t xml:space="preserve"> Ditch</w:t>
      </w:r>
      <w:r>
        <w:rPr>
          <w:rFonts w:ascii="Arial" w:hAnsi="Arial"/>
        </w:rPr>
        <w:t>, 216-Z-11</w:t>
      </w:r>
      <w:r w:rsidR="00C44B50">
        <w:rPr>
          <w:rFonts w:ascii="Arial" w:hAnsi="Arial"/>
        </w:rPr>
        <w:t xml:space="preserve"> Ditch</w:t>
      </w:r>
      <w:r>
        <w:rPr>
          <w:rFonts w:ascii="Arial" w:hAnsi="Arial"/>
        </w:rPr>
        <w:t>, 216-Z-19</w:t>
      </w:r>
      <w:r w:rsidR="00C44B50">
        <w:rPr>
          <w:rFonts w:ascii="Arial" w:hAnsi="Arial"/>
        </w:rPr>
        <w:t xml:space="preserve"> Ditch</w:t>
      </w:r>
      <w:r>
        <w:rPr>
          <w:rFonts w:ascii="Arial" w:hAnsi="Arial"/>
        </w:rPr>
        <w:t>, 216</w:t>
      </w:r>
      <w:r>
        <w:rPr>
          <w:rFonts w:ascii="Arial" w:hAnsi="Arial"/>
        </w:rPr>
        <w:noBreakHyphen/>
        <w:t>Z-1D</w:t>
      </w:r>
      <w:r w:rsidR="00C44B50">
        <w:rPr>
          <w:rFonts w:ascii="Arial" w:hAnsi="Arial"/>
        </w:rPr>
        <w:t xml:space="preserve"> Ditch</w:t>
      </w:r>
      <w:r>
        <w:rPr>
          <w:rFonts w:ascii="Arial" w:hAnsi="Arial"/>
        </w:rPr>
        <w:t>, 216-B-3</w:t>
      </w:r>
      <w:r w:rsidR="00C44B50">
        <w:rPr>
          <w:rFonts w:ascii="Arial" w:hAnsi="Arial"/>
        </w:rPr>
        <w:t xml:space="preserve"> Pond</w:t>
      </w:r>
      <w:r>
        <w:rPr>
          <w:rFonts w:ascii="Arial" w:hAnsi="Arial"/>
        </w:rPr>
        <w:t>, 216-B-3A</w:t>
      </w:r>
      <w:r w:rsidR="00C44B50">
        <w:rPr>
          <w:rFonts w:ascii="Arial" w:hAnsi="Arial"/>
        </w:rPr>
        <w:t xml:space="preserve"> Pond</w:t>
      </w:r>
      <w:r>
        <w:rPr>
          <w:rFonts w:ascii="Arial" w:hAnsi="Arial"/>
        </w:rPr>
        <w:t>, 216-B-3B</w:t>
      </w:r>
      <w:r w:rsidR="00C44B50">
        <w:rPr>
          <w:rFonts w:ascii="Arial" w:hAnsi="Arial"/>
        </w:rPr>
        <w:t xml:space="preserve"> Pond</w:t>
      </w:r>
      <w:r>
        <w:rPr>
          <w:rFonts w:ascii="Arial" w:hAnsi="Arial"/>
        </w:rPr>
        <w:t>, 216-B-3C</w:t>
      </w:r>
      <w:r w:rsidR="00C44B50">
        <w:rPr>
          <w:rFonts w:ascii="Arial" w:hAnsi="Arial"/>
        </w:rPr>
        <w:t xml:space="preserve"> Pond</w:t>
      </w:r>
      <w:r w:rsidR="006C292F">
        <w:rPr>
          <w:rFonts w:ascii="Arial" w:hAnsi="Arial"/>
        </w:rPr>
        <w:t>, 216-T-4A Pond, 216-T-4-1 Ditch, 216-T-4B Pond, and 216-T-4-2 Ditch</w:t>
      </w:r>
      <w:r>
        <w:rPr>
          <w:rFonts w:ascii="Arial" w:hAnsi="Arial" w:cs="Arial"/>
        </w:rPr>
        <w:t>)</w:t>
      </w:r>
      <w:r w:rsidR="00052FD1">
        <w:rPr>
          <w:rFonts w:ascii="Arial" w:hAnsi="Arial" w:cs="Arial"/>
        </w:rPr>
        <w:t xml:space="preserve">. </w:t>
      </w:r>
      <w:r w:rsidR="00C44097">
        <w:rPr>
          <w:rFonts w:ascii="Arial" w:hAnsi="Arial" w:cs="Arial"/>
        </w:rPr>
        <w:t>For the 216-U-10 Pond influent ditches</w:t>
      </w:r>
      <w:r w:rsidR="006C292F">
        <w:rPr>
          <w:rFonts w:ascii="Arial" w:hAnsi="Arial" w:cs="Arial"/>
        </w:rPr>
        <w:t>,</w:t>
      </w:r>
      <w:r w:rsidR="00C44097">
        <w:rPr>
          <w:rFonts w:ascii="Arial" w:hAnsi="Arial" w:cs="Arial"/>
        </w:rPr>
        <w:t xml:space="preserve"> the 216-B-3 Pond lobes</w:t>
      </w:r>
      <w:r w:rsidR="006C292F">
        <w:rPr>
          <w:rFonts w:ascii="Arial" w:hAnsi="Arial" w:cs="Arial"/>
        </w:rPr>
        <w:t>, and the 216-T-4 Pond system components</w:t>
      </w:r>
      <w:r w:rsidR="00C44097">
        <w:rPr>
          <w:rFonts w:ascii="Arial" w:hAnsi="Arial" w:cs="Arial"/>
        </w:rPr>
        <w:t xml:space="preserve">: infiltration volume or inventory = influent volume or inventory * infiltration fraction. For 216-U-10 Pond: infiltration volume or inventory = total influent volume or inventory </w:t>
      </w:r>
      <w:r w:rsidR="00686536">
        <w:rPr>
          <w:rFonts w:ascii="Arial" w:hAnsi="Arial" w:cs="Arial"/>
        </w:rPr>
        <w:t>minus</w:t>
      </w:r>
      <w:r w:rsidR="00C44097">
        <w:rPr>
          <w:rFonts w:ascii="Arial" w:hAnsi="Arial" w:cs="Arial"/>
        </w:rPr>
        <w:t xml:space="preserve"> the total influent ditch infiltration volume or inventory. (See FR-</w:t>
      </w:r>
      <w:r w:rsidR="001B2EC5">
        <w:rPr>
          <w:rFonts w:ascii="Arial" w:hAnsi="Arial" w:cs="Arial"/>
        </w:rPr>
        <w:t xml:space="preserve">8 </w:t>
      </w:r>
      <w:r w:rsidR="00C44097">
        <w:rPr>
          <w:rFonts w:ascii="Arial" w:hAnsi="Arial" w:cs="Arial"/>
        </w:rPr>
        <w:t>for the equation for overflow volume to 216-U-11.)</w:t>
      </w:r>
    </w:p>
    <w:p w14:paraId="15458DA0" w14:textId="4009F436" w:rsidR="00606A19" w:rsidRDefault="00107DD9" w:rsidP="006504D7">
      <w:pPr>
        <w:pStyle w:val="H1bodytext"/>
        <w:rPr>
          <w:rFonts w:ascii="Arial" w:hAnsi="Arial" w:cs="Arial"/>
        </w:rPr>
      </w:pPr>
      <w:r>
        <w:rPr>
          <w:rFonts w:ascii="Arial" w:hAnsi="Arial" w:cs="Arial"/>
        </w:rPr>
        <w:t>FR-</w:t>
      </w:r>
      <w:r w:rsidR="006C292F">
        <w:rPr>
          <w:rFonts w:ascii="Arial" w:hAnsi="Arial" w:cs="Arial"/>
        </w:rPr>
        <w:t>10</w:t>
      </w:r>
      <w:r>
        <w:rPr>
          <w:rFonts w:ascii="Arial" w:hAnsi="Arial" w:cs="Arial"/>
        </w:rPr>
        <w:t xml:space="preserve">: </w:t>
      </w:r>
      <w:r w:rsidR="00665E97">
        <w:rPr>
          <w:rFonts w:ascii="Arial" w:hAnsi="Arial" w:cs="Arial"/>
        </w:rPr>
        <w:t xml:space="preserve">Save </w:t>
      </w:r>
      <w:r>
        <w:rPr>
          <w:rFonts w:ascii="Arial" w:hAnsi="Arial" w:cs="Arial"/>
        </w:rPr>
        <w:t>reroute rates for each site</w:t>
      </w:r>
      <w:r w:rsidR="00665E97">
        <w:rPr>
          <w:rFonts w:ascii="Arial" w:hAnsi="Arial" w:cs="Arial"/>
        </w:rPr>
        <w:t xml:space="preserve"> to an output file</w:t>
      </w:r>
      <w:r>
        <w:rPr>
          <w:rFonts w:ascii="Arial" w:hAnsi="Arial" w:cs="Arial"/>
        </w:rPr>
        <w:t xml:space="preserve">. </w:t>
      </w:r>
    </w:p>
    <w:p w14:paraId="2FC95516" w14:textId="77777777" w:rsidR="00E62A15" w:rsidRPr="00914C4E" w:rsidRDefault="00E62A15" w:rsidP="006973AE">
      <w:pPr>
        <w:pStyle w:val="Heading1"/>
        <w:rPr>
          <w:b w:val="0"/>
        </w:rPr>
      </w:pPr>
      <w:r w:rsidRPr="00914C4E">
        <w:t>Software Requirements Specifications</w:t>
      </w:r>
    </w:p>
    <w:p w14:paraId="773DDBF0" w14:textId="77777777" w:rsidR="00665E97" w:rsidRDefault="00107DD9" w:rsidP="00665E97">
      <w:pPr>
        <w:pStyle w:val="H1bodytext"/>
        <w:spacing w:after="120"/>
        <w:rPr>
          <w:rFonts w:ascii="Arial" w:hAnsi="Arial"/>
        </w:rPr>
      </w:pPr>
      <w:r>
        <w:rPr>
          <w:rFonts w:ascii="Arial" w:hAnsi="Arial" w:cs="Arial"/>
        </w:rPr>
        <w:t>FORTRAN</w:t>
      </w:r>
      <w:r w:rsidR="00665E97">
        <w:rPr>
          <w:rFonts w:ascii="Arial" w:hAnsi="Arial"/>
        </w:rPr>
        <w:t xml:space="preserve">, Linux </w:t>
      </w:r>
      <w:r w:rsidR="00665E97" w:rsidRPr="00BC5455">
        <w:rPr>
          <w:rFonts w:ascii="Arial" w:hAnsi="Arial"/>
        </w:rPr>
        <w:t>Intel(R) Fortran Intel(R) 64 Compiler</w:t>
      </w:r>
    </w:p>
    <w:p w14:paraId="1B2B74EF" w14:textId="77777777" w:rsidR="00665E97" w:rsidRDefault="00665E97" w:rsidP="00665E97">
      <w:pPr>
        <w:pStyle w:val="H1bodytext"/>
        <w:spacing w:after="120"/>
        <w:rPr>
          <w:rFonts w:ascii="Arial" w:hAnsi="Arial"/>
        </w:rPr>
      </w:pPr>
      <w:r>
        <w:rPr>
          <w:rFonts w:ascii="Arial" w:hAnsi="Arial"/>
        </w:rPr>
        <w:t xml:space="preserve">Compiler Options: -o </w:t>
      </w:r>
      <w:proofErr w:type="spellStart"/>
      <w:r>
        <w:rPr>
          <w:rFonts w:ascii="Arial" w:hAnsi="Arial"/>
        </w:rPr>
        <w:t>OutputFileName</w:t>
      </w:r>
      <w:proofErr w:type="spellEnd"/>
    </w:p>
    <w:p w14:paraId="4E94F030" w14:textId="6D31BA48" w:rsidR="006504D7" w:rsidRPr="006504D7" w:rsidRDefault="00665E97" w:rsidP="00665E97">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r w:rsidR="006504D7">
        <w:rPr>
          <w:rFonts w:ascii="Arial" w:hAnsi="Arial"/>
        </w:rPr>
        <w:t xml:space="preserve"> </w:t>
      </w:r>
    </w:p>
    <w:p w14:paraId="654C59DD" w14:textId="77777777" w:rsidR="00E62A15" w:rsidRPr="00914C4E" w:rsidRDefault="00E62A15" w:rsidP="006973AE">
      <w:pPr>
        <w:pStyle w:val="Heading1"/>
        <w:rPr>
          <w:b w:val="0"/>
        </w:rPr>
      </w:pPr>
      <w:r w:rsidRPr="00914C4E">
        <w:t>Software Design Description</w:t>
      </w:r>
    </w:p>
    <w:p w14:paraId="63CE7203" w14:textId="4698B450" w:rsidR="00897C3B" w:rsidRPr="00327C21" w:rsidRDefault="00335EC6" w:rsidP="00E62A15">
      <w:pPr>
        <w:pStyle w:val="H1bodytext"/>
        <w:spacing w:after="120"/>
        <w:rPr>
          <w:rFonts w:ascii="Arial" w:hAnsi="Arial"/>
        </w:rPr>
      </w:pPr>
      <w:r w:rsidRPr="00327C21">
        <w:rPr>
          <w:rFonts w:ascii="Arial" w:hAnsi="Arial"/>
        </w:rPr>
        <w:t>The general sequence of steps in the code is as follows:</w:t>
      </w:r>
    </w:p>
    <w:p w14:paraId="6B4A404B" w14:textId="06488251" w:rsidR="00335EC6" w:rsidRPr="00327C21" w:rsidRDefault="00335EC6" w:rsidP="00335EC6">
      <w:pPr>
        <w:pStyle w:val="H1bodytext"/>
        <w:numPr>
          <w:ilvl w:val="0"/>
          <w:numId w:val="24"/>
        </w:numPr>
        <w:spacing w:after="120"/>
        <w:rPr>
          <w:rFonts w:ascii="Arial" w:hAnsi="Arial"/>
        </w:rPr>
      </w:pPr>
      <w:r w:rsidRPr="00327C21">
        <w:rPr>
          <w:rFonts w:ascii="Arial" w:hAnsi="Arial"/>
        </w:rPr>
        <w:t>Initialize variables</w:t>
      </w:r>
      <w:r w:rsidR="00235B97">
        <w:rPr>
          <w:rFonts w:ascii="Arial" w:hAnsi="Arial"/>
        </w:rPr>
        <w:t>.</w:t>
      </w:r>
    </w:p>
    <w:p w14:paraId="5135C778" w14:textId="2C917A8C" w:rsidR="00335EC6" w:rsidRPr="00327C21" w:rsidRDefault="00335EC6" w:rsidP="00335EC6">
      <w:pPr>
        <w:pStyle w:val="H1bodytext"/>
        <w:numPr>
          <w:ilvl w:val="0"/>
          <w:numId w:val="24"/>
        </w:numPr>
        <w:spacing w:after="120"/>
        <w:rPr>
          <w:rFonts w:ascii="Arial" w:hAnsi="Arial"/>
        </w:rPr>
      </w:pPr>
      <w:r w:rsidRPr="00327C21">
        <w:rPr>
          <w:rFonts w:ascii="Arial" w:hAnsi="Arial"/>
        </w:rPr>
        <w:t xml:space="preserve">Read the 216-B-3 Pond </w:t>
      </w:r>
      <w:r w:rsidR="00FF4473">
        <w:rPr>
          <w:rFonts w:ascii="Arial" w:hAnsi="Arial"/>
        </w:rPr>
        <w:t xml:space="preserve">and 216-T-4 Pond </w:t>
      </w:r>
      <w:r w:rsidRPr="00327C21">
        <w:rPr>
          <w:rFonts w:ascii="Arial" w:hAnsi="Arial"/>
        </w:rPr>
        <w:t>system</w:t>
      </w:r>
      <w:r w:rsidR="00FF4473">
        <w:rPr>
          <w:rFonts w:ascii="Arial" w:hAnsi="Arial"/>
        </w:rPr>
        <w:t>s</w:t>
      </w:r>
      <w:r w:rsidRPr="00327C21">
        <w:rPr>
          <w:rFonts w:ascii="Arial" w:hAnsi="Arial"/>
        </w:rPr>
        <w:t xml:space="preserve"> infiltration f</w:t>
      </w:r>
      <w:r w:rsidR="002A6190">
        <w:rPr>
          <w:rFonts w:ascii="Arial" w:hAnsi="Arial"/>
        </w:rPr>
        <w:t>r</w:t>
      </w:r>
      <w:r w:rsidRPr="00327C21">
        <w:rPr>
          <w:rFonts w:ascii="Arial" w:hAnsi="Arial"/>
        </w:rPr>
        <w:t>actions</w:t>
      </w:r>
      <w:r w:rsidR="00610A7E" w:rsidRPr="00327C21">
        <w:rPr>
          <w:rFonts w:ascii="Arial" w:hAnsi="Arial"/>
        </w:rPr>
        <w:t xml:space="preserve"> file</w:t>
      </w:r>
      <w:r w:rsidR="00235B97">
        <w:rPr>
          <w:rFonts w:ascii="Arial" w:hAnsi="Arial"/>
        </w:rPr>
        <w:t>.</w:t>
      </w:r>
    </w:p>
    <w:p w14:paraId="1829C8E7" w14:textId="3989D72C" w:rsidR="00335EC6" w:rsidRDefault="00335EC6" w:rsidP="00335EC6">
      <w:pPr>
        <w:pStyle w:val="H1bodytext"/>
        <w:numPr>
          <w:ilvl w:val="0"/>
          <w:numId w:val="24"/>
        </w:numPr>
        <w:spacing w:after="120"/>
        <w:rPr>
          <w:rFonts w:ascii="Arial" w:hAnsi="Arial"/>
        </w:rPr>
      </w:pPr>
      <w:r w:rsidRPr="00327C21">
        <w:rPr>
          <w:rFonts w:ascii="Arial" w:hAnsi="Arial"/>
        </w:rPr>
        <w:t>Read the SIM-</w:t>
      </w:r>
      <w:r w:rsidR="00C2007C" w:rsidRPr="00327C21">
        <w:rPr>
          <w:rFonts w:ascii="Arial" w:hAnsi="Arial"/>
        </w:rPr>
        <w:t>v</w:t>
      </w:r>
      <w:r w:rsidRPr="00327C21">
        <w:rPr>
          <w:rFonts w:ascii="Arial" w:hAnsi="Arial"/>
        </w:rPr>
        <w:t>2 inventory file</w:t>
      </w:r>
      <w:r w:rsidR="00235B97">
        <w:rPr>
          <w:rFonts w:ascii="Arial" w:hAnsi="Arial"/>
        </w:rPr>
        <w:t>.</w:t>
      </w:r>
    </w:p>
    <w:p w14:paraId="781072D2" w14:textId="64171B9B" w:rsidR="0092438C" w:rsidRDefault="0092438C" w:rsidP="00335EC6">
      <w:pPr>
        <w:pStyle w:val="H1bodytext"/>
        <w:numPr>
          <w:ilvl w:val="0"/>
          <w:numId w:val="24"/>
        </w:numPr>
        <w:spacing w:after="120"/>
        <w:rPr>
          <w:rFonts w:ascii="Arial" w:hAnsi="Arial"/>
        </w:rPr>
      </w:pPr>
      <w:r w:rsidRPr="00327C21">
        <w:rPr>
          <w:rFonts w:ascii="Arial" w:hAnsi="Arial"/>
        </w:rPr>
        <w:lastRenderedPageBreak/>
        <w:t xml:space="preserve">Read the </w:t>
      </w:r>
      <w:r>
        <w:rPr>
          <w:rFonts w:ascii="Arial" w:hAnsi="Arial"/>
        </w:rPr>
        <w:t>chemical</w:t>
      </w:r>
      <w:r w:rsidRPr="00327C21">
        <w:rPr>
          <w:rFonts w:ascii="Arial" w:hAnsi="Arial"/>
        </w:rPr>
        <w:t xml:space="preserve"> inventory file</w:t>
      </w:r>
      <w:r>
        <w:rPr>
          <w:rFonts w:ascii="Arial" w:hAnsi="Arial"/>
        </w:rPr>
        <w:t>.</w:t>
      </w:r>
    </w:p>
    <w:p w14:paraId="658B05D6" w14:textId="631C0B5D" w:rsidR="00FF4473" w:rsidRPr="00327C21" w:rsidRDefault="00FF4473" w:rsidP="00335EC6">
      <w:pPr>
        <w:pStyle w:val="H1bodytext"/>
        <w:numPr>
          <w:ilvl w:val="0"/>
          <w:numId w:val="24"/>
        </w:numPr>
        <w:spacing w:after="120"/>
        <w:rPr>
          <w:rFonts w:ascii="Arial" w:hAnsi="Arial"/>
        </w:rPr>
      </w:pPr>
      <w:r>
        <w:rPr>
          <w:rFonts w:ascii="Arial" w:hAnsi="Arial"/>
        </w:rPr>
        <w:t>Sum the wastewater volumes and inventories for 216-U-10 Pond and 216-U-14 Ditch and assign to the 216-U-14 Ditch.</w:t>
      </w:r>
    </w:p>
    <w:p w14:paraId="3C16EEB8" w14:textId="42477716" w:rsidR="0095742E" w:rsidRDefault="0095742E" w:rsidP="00335EC6">
      <w:pPr>
        <w:pStyle w:val="H1bodytext"/>
        <w:numPr>
          <w:ilvl w:val="0"/>
          <w:numId w:val="24"/>
        </w:numPr>
        <w:spacing w:after="120"/>
        <w:rPr>
          <w:rFonts w:ascii="Arial" w:hAnsi="Arial"/>
        </w:rPr>
      </w:pPr>
      <w:r>
        <w:rPr>
          <w:rFonts w:ascii="Arial" w:hAnsi="Arial"/>
        </w:rPr>
        <w:t xml:space="preserve">Calculate influent fractions to partition the 216-U-10 Pond area </w:t>
      </w:r>
      <w:r w:rsidR="007C5747">
        <w:rPr>
          <w:rFonts w:ascii="Arial" w:hAnsi="Arial"/>
        </w:rPr>
        <w:t>based on relative volumes from the influent ditches operational with</w:t>
      </w:r>
      <w:r w:rsidR="00FF4473">
        <w:rPr>
          <w:rFonts w:ascii="Arial" w:hAnsi="Arial"/>
        </w:rPr>
        <w:t>in</w:t>
      </w:r>
      <w:r w:rsidR="007C5747">
        <w:rPr>
          <w:rFonts w:ascii="Arial" w:hAnsi="Arial"/>
        </w:rPr>
        <w:t xml:space="preserve"> any given year.</w:t>
      </w:r>
    </w:p>
    <w:p w14:paraId="25751284" w14:textId="58EA9082" w:rsidR="00335EC6" w:rsidRPr="00327C21" w:rsidRDefault="00335EC6" w:rsidP="00335EC6">
      <w:pPr>
        <w:pStyle w:val="H1bodytext"/>
        <w:numPr>
          <w:ilvl w:val="0"/>
          <w:numId w:val="24"/>
        </w:numPr>
        <w:spacing w:after="120"/>
        <w:rPr>
          <w:rFonts w:ascii="Arial" w:hAnsi="Arial"/>
        </w:rPr>
      </w:pPr>
      <w:r w:rsidRPr="00327C21">
        <w:rPr>
          <w:rFonts w:ascii="Arial" w:hAnsi="Arial"/>
        </w:rPr>
        <w:t>Calculate infiltration fractions for the 216-U-10 Pond system influent ditches (216-Z-1D, 216-Z-11, 216-Z-19, and 216-U-14)</w:t>
      </w:r>
      <w:r w:rsidR="007C5747">
        <w:rPr>
          <w:rFonts w:ascii="Arial" w:hAnsi="Arial"/>
        </w:rPr>
        <w:t xml:space="preserve"> using site area and the influent fractions from step </w:t>
      </w:r>
      <w:r w:rsidR="001B2EC5">
        <w:rPr>
          <w:rFonts w:ascii="Arial" w:hAnsi="Arial"/>
        </w:rPr>
        <w:t>6</w:t>
      </w:r>
      <w:r w:rsidR="007C5747">
        <w:rPr>
          <w:rFonts w:ascii="Arial" w:hAnsi="Arial"/>
        </w:rPr>
        <w:t>.</w:t>
      </w:r>
    </w:p>
    <w:p w14:paraId="1C6374A5" w14:textId="43180CF3" w:rsidR="00335EC6" w:rsidRPr="00327C21" w:rsidRDefault="00335EC6" w:rsidP="00335EC6">
      <w:pPr>
        <w:pStyle w:val="H1bodytext"/>
        <w:numPr>
          <w:ilvl w:val="0"/>
          <w:numId w:val="24"/>
        </w:numPr>
        <w:spacing w:after="120"/>
        <w:rPr>
          <w:rFonts w:ascii="Arial" w:hAnsi="Arial"/>
        </w:rPr>
      </w:pPr>
      <w:r w:rsidRPr="00327C21">
        <w:rPr>
          <w:rFonts w:ascii="Arial" w:hAnsi="Arial"/>
        </w:rPr>
        <w:t>Calculate overflow from the 216-U-10 Pond to the 216-U-11 Ditch</w:t>
      </w:r>
      <w:r w:rsidR="00235B97">
        <w:rPr>
          <w:rFonts w:ascii="Arial" w:hAnsi="Arial"/>
        </w:rPr>
        <w:t>.</w:t>
      </w:r>
    </w:p>
    <w:p w14:paraId="2F02EEC7" w14:textId="337EF9F4" w:rsidR="00335EC6" w:rsidRPr="00327C21" w:rsidRDefault="00610A7E" w:rsidP="00335EC6">
      <w:pPr>
        <w:pStyle w:val="H1bodytext"/>
        <w:numPr>
          <w:ilvl w:val="0"/>
          <w:numId w:val="24"/>
        </w:numPr>
        <w:spacing w:after="120"/>
        <w:rPr>
          <w:rFonts w:ascii="Arial" w:hAnsi="Arial"/>
        </w:rPr>
      </w:pPr>
      <w:r w:rsidRPr="00327C21">
        <w:rPr>
          <w:rFonts w:ascii="Arial" w:hAnsi="Arial"/>
        </w:rPr>
        <w:t>Save</w:t>
      </w:r>
      <w:r w:rsidR="00B00046" w:rsidRPr="00327C21">
        <w:rPr>
          <w:rFonts w:ascii="Arial" w:hAnsi="Arial"/>
        </w:rPr>
        <w:t xml:space="preserve"> the infiltration f</w:t>
      </w:r>
      <w:r w:rsidR="00686536">
        <w:rPr>
          <w:rFonts w:ascii="Arial" w:hAnsi="Arial"/>
        </w:rPr>
        <w:t>r</w:t>
      </w:r>
      <w:r w:rsidR="00B00046" w:rsidRPr="00327C21">
        <w:rPr>
          <w:rFonts w:ascii="Arial" w:hAnsi="Arial"/>
        </w:rPr>
        <w:t>actions for the 216-U-10 Pond</w:t>
      </w:r>
      <w:r w:rsidR="00FF4473">
        <w:rPr>
          <w:rFonts w:ascii="Arial" w:hAnsi="Arial"/>
        </w:rPr>
        <w:t>,</w:t>
      </w:r>
      <w:r w:rsidR="00B00046" w:rsidRPr="00327C21">
        <w:rPr>
          <w:rFonts w:ascii="Arial" w:hAnsi="Arial"/>
        </w:rPr>
        <w:t xml:space="preserve"> 216-B-3 Pond</w:t>
      </w:r>
      <w:r w:rsidR="00FF4473">
        <w:rPr>
          <w:rFonts w:ascii="Arial" w:hAnsi="Arial"/>
        </w:rPr>
        <w:t>, and the 216-T-4 Pond</w:t>
      </w:r>
      <w:r w:rsidR="00B00046" w:rsidRPr="00327C21">
        <w:rPr>
          <w:rFonts w:ascii="Arial" w:hAnsi="Arial"/>
        </w:rPr>
        <w:t xml:space="preserve"> system</w:t>
      </w:r>
      <w:r w:rsidRPr="00327C21">
        <w:rPr>
          <w:rFonts w:ascii="Arial" w:hAnsi="Arial"/>
        </w:rPr>
        <w:t>s</w:t>
      </w:r>
      <w:r w:rsidR="00C44B50" w:rsidRPr="00327C21">
        <w:rPr>
          <w:rFonts w:ascii="Arial" w:hAnsi="Arial"/>
        </w:rPr>
        <w:t xml:space="preserve"> site</w:t>
      </w:r>
      <w:r w:rsidR="00B00046" w:rsidRPr="00327C21">
        <w:rPr>
          <w:rFonts w:ascii="Arial" w:hAnsi="Arial"/>
        </w:rPr>
        <w:t>s to an output file (for checking)</w:t>
      </w:r>
      <w:r w:rsidR="00235B97">
        <w:rPr>
          <w:rFonts w:ascii="Arial" w:hAnsi="Arial"/>
        </w:rPr>
        <w:t>.</w:t>
      </w:r>
    </w:p>
    <w:p w14:paraId="24CF06CD" w14:textId="2947E181" w:rsidR="00B00046" w:rsidRPr="00327C21" w:rsidRDefault="00B00046" w:rsidP="00335EC6">
      <w:pPr>
        <w:pStyle w:val="H1bodytext"/>
        <w:numPr>
          <w:ilvl w:val="0"/>
          <w:numId w:val="24"/>
        </w:numPr>
        <w:spacing w:after="120"/>
        <w:rPr>
          <w:rFonts w:ascii="Arial" w:hAnsi="Arial"/>
        </w:rPr>
      </w:pPr>
      <w:r w:rsidRPr="00327C21">
        <w:rPr>
          <w:rFonts w:ascii="Arial" w:hAnsi="Arial"/>
        </w:rPr>
        <w:t>Calculate the reroute infiltration volumes and inventories for the 216-U-10 Pond</w:t>
      </w:r>
      <w:r w:rsidR="00FF4473">
        <w:rPr>
          <w:rFonts w:ascii="Arial" w:hAnsi="Arial"/>
        </w:rPr>
        <w:t>,</w:t>
      </w:r>
      <w:r w:rsidRPr="00327C21">
        <w:rPr>
          <w:rFonts w:ascii="Arial" w:hAnsi="Arial"/>
        </w:rPr>
        <w:t xml:space="preserve"> 216-B-3 Pond</w:t>
      </w:r>
      <w:r w:rsidR="00FF4473">
        <w:rPr>
          <w:rFonts w:ascii="Arial" w:hAnsi="Arial"/>
        </w:rPr>
        <w:t>, and 216-T-4 Pond</w:t>
      </w:r>
      <w:r w:rsidRPr="00327C21">
        <w:rPr>
          <w:rFonts w:ascii="Arial" w:hAnsi="Arial"/>
        </w:rPr>
        <w:t xml:space="preserve"> systems</w:t>
      </w:r>
      <w:r w:rsidR="00235B97">
        <w:rPr>
          <w:rFonts w:ascii="Arial" w:hAnsi="Arial"/>
        </w:rPr>
        <w:t>.</w:t>
      </w:r>
    </w:p>
    <w:p w14:paraId="6BF0B267" w14:textId="6A46BBE5" w:rsidR="00B00046" w:rsidRPr="00327C21" w:rsidRDefault="00610A7E" w:rsidP="00335EC6">
      <w:pPr>
        <w:pStyle w:val="H1bodytext"/>
        <w:numPr>
          <w:ilvl w:val="0"/>
          <w:numId w:val="24"/>
        </w:numPr>
        <w:spacing w:after="120"/>
        <w:rPr>
          <w:rFonts w:ascii="Arial" w:hAnsi="Arial"/>
        </w:rPr>
      </w:pPr>
      <w:r w:rsidRPr="00327C21">
        <w:rPr>
          <w:rFonts w:ascii="Arial" w:hAnsi="Arial"/>
        </w:rPr>
        <w:t>Save</w:t>
      </w:r>
      <w:r w:rsidR="00B00046" w:rsidRPr="00327C21">
        <w:rPr>
          <w:rFonts w:ascii="Arial" w:hAnsi="Arial"/>
        </w:rPr>
        <w:t xml:space="preserve"> the reroute infiltration volumes and inventories to an output file</w:t>
      </w:r>
      <w:r w:rsidR="00235B97">
        <w:rPr>
          <w:rFonts w:ascii="Arial" w:hAnsi="Arial"/>
        </w:rPr>
        <w:t>.</w:t>
      </w:r>
    </w:p>
    <w:p w14:paraId="64A7EFB6" w14:textId="0BFEBD0D" w:rsidR="00214DFA" w:rsidRDefault="00F20D93" w:rsidP="00B00046">
      <w:pPr>
        <w:pStyle w:val="H1bodytext"/>
        <w:spacing w:after="120"/>
        <w:rPr>
          <w:rFonts w:ascii="Arial" w:hAnsi="Arial"/>
        </w:rPr>
      </w:pPr>
      <w:r w:rsidRPr="00327C21">
        <w:rPr>
          <w:rFonts w:ascii="Arial" w:hAnsi="Arial"/>
        </w:rPr>
        <w:t>Site areas and active years used in the calculations are listed in Table 1 for the 216-U-10 Pond system</w:t>
      </w:r>
      <w:r w:rsidR="00214DFA" w:rsidRPr="00327C21">
        <w:rPr>
          <w:rFonts w:ascii="Arial" w:hAnsi="Arial"/>
        </w:rPr>
        <w:t>.</w:t>
      </w:r>
    </w:p>
    <w:p w14:paraId="4C48256F" w14:textId="3E29C745" w:rsidR="006504D7" w:rsidRPr="006504D7" w:rsidRDefault="008F1127" w:rsidP="004E37D0">
      <w:pPr>
        <w:pStyle w:val="H1bodytext"/>
        <w:keepNext/>
        <w:spacing w:after="120"/>
        <w:rPr>
          <w:rFonts w:ascii="Arial" w:hAnsi="Arial"/>
        </w:rPr>
      </w:pPr>
      <w:r w:rsidRPr="008F1127">
        <w:rPr>
          <w:rFonts w:ascii="Arial" w:hAnsi="Arial"/>
          <w:u w:val="single"/>
        </w:rPr>
        <w:t>Arguments</w:t>
      </w:r>
      <w:r>
        <w:rPr>
          <w:rFonts w:ascii="Arial" w:hAnsi="Arial"/>
        </w:rPr>
        <w:t>:</w:t>
      </w:r>
    </w:p>
    <w:p w14:paraId="3C899AA6" w14:textId="71FA2C3A" w:rsidR="0092438C" w:rsidRDefault="00665E97" w:rsidP="00696A41">
      <w:pPr>
        <w:pStyle w:val="H1bodytext"/>
        <w:spacing w:after="0"/>
        <w:rPr>
          <w:rFonts w:ascii="Arial" w:hAnsi="Arial"/>
        </w:rPr>
      </w:pPr>
      <w:r>
        <w:rPr>
          <w:rFonts w:ascii="Arial" w:hAnsi="Arial"/>
        </w:rPr>
        <w:t xml:space="preserve">Path and </w:t>
      </w:r>
      <w:r w:rsidR="00107DD9">
        <w:rPr>
          <w:rFonts w:ascii="Arial" w:hAnsi="Arial"/>
        </w:rPr>
        <w:t>file name</w:t>
      </w:r>
      <w:r>
        <w:rPr>
          <w:rFonts w:ascii="Arial" w:hAnsi="Arial"/>
        </w:rPr>
        <w:t xml:space="preserve"> for SIM-</w:t>
      </w:r>
      <w:r w:rsidR="00C2007C">
        <w:rPr>
          <w:rFonts w:ascii="Arial" w:hAnsi="Arial"/>
        </w:rPr>
        <w:t>v</w:t>
      </w:r>
      <w:r>
        <w:rPr>
          <w:rFonts w:ascii="Arial" w:hAnsi="Arial"/>
        </w:rPr>
        <w:t>2</w:t>
      </w:r>
      <w:r w:rsidRPr="007C0CA4">
        <w:rPr>
          <w:rFonts w:ascii="Arial" w:hAnsi="Arial"/>
        </w:rPr>
        <w:t xml:space="preserve"> </w:t>
      </w:r>
      <w:r>
        <w:rPr>
          <w:rFonts w:ascii="Arial" w:hAnsi="Arial"/>
        </w:rPr>
        <w:t>Inventory</w:t>
      </w:r>
      <w:r>
        <w:rPr>
          <w:rFonts w:ascii="Arial" w:hAnsi="Arial"/>
        </w:rPr>
        <w:br/>
      </w:r>
      <w:r w:rsidR="0092438C">
        <w:rPr>
          <w:rFonts w:ascii="Arial" w:hAnsi="Arial"/>
        </w:rPr>
        <w:t>Path and file name for Chemical</w:t>
      </w:r>
      <w:r w:rsidR="0092438C" w:rsidRPr="007C0CA4">
        <w:rPr>
          <w:rFonts w:ascii="Arial" w:hAnsi="Arial"/>
        </w:rPr>
        <w:t xml:space="preserve"> </w:t>
      </w:r>
      <w:r w:rsidR="0092438C">
        <w:rPr>
          <w:rFonts w:ascii="Arial" w:hAnsi="Arial"/>
        </w:rPr>
        <w:t xml:space="preserve">Inventory </w:t>
      </w:r>
    </w:p>
    <w:p w14:paraId="27AE56E0" w14:textId="742A12DF" w:rsidR="008F1127" w:rsidRDefault="00D12D91" w:rsidP="00E62A15">
      <w:pPr>
        <w:pStyle w:val="H1bodytext"/>
        <w:spacing w:after="120"/>
        <w:rPr>
          <w:rFonts w:ascii="Arial" w:hAnsi="Arial"/>
        </w:rPr>
      </w:pPr>
      <w:r>
        <w:rPr>
          <w:rFonts w:ascii="Arial" w:hAnsi="Arial"/>
        </w:rPr>
        <w:t xml:space="preserve">Path and file name for </w:t>
      </w:r>
      <w:r w:rsidR="00665E97">
        <w:rPr>
          <w:rFonts w:ascii="Arial" w:hAnsi="Arial"/>
        </w:rPr>
        <w:t xml:space="preserve">216-B-3 Pond </w:t>
      </w:r>
      <w:r w:rsidR="00FF4473">
        <w:rPr>
          <w:rFonts w:ascii="Arial" w:hAnsi="Arial"/>
        </w:rPr>
        <w:t xml:space="preserve">and 216-T-4 Pond </w:t>
      </w:r>
      <w:r w:rsidR="00665E97">
        <w:rPr>
          <w:rFonts w:ascii="Arial" w:hAnsi="Arial"/>
        </w:rPr>
        <w:t>system</w:t>
      </w:r>
      <w:r w:rsidR="00FF4473">
        <w:rPr>
          <w:rFonts w:ascii="Arial" w:hAnsi="Arial"/>
        </w:rPr>
        <w:t>s</w:t>
      </w:r>
      <w:r w:rsidR="00665E97">
        <w:rPr>
          <w:rFonts w:ascii="Arial" w:hAnsi="Arial"/>
        </w:rPr>
        <w:t xml:space="preserve"> infiltration fraction</w:t>
      </w:r>
      <w:r>
        <w:rPr>
          <w:rFonts w:ascii="Arial" w:hAnsi="Arial"/>
        </w:rPr>
        <w:t>s</w:t>
      </w:r>
      <w:r w:rsidR="00665E97">
        <w:rPr>
          <w:rFonts w:ascii="Arial" w:hAnsi="Arial"/>
        </w:rPr>
        <w:t xml:space="preserve"> </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91922D" w14:textId="470BFD41" w:rsidR="00182853" w:rsidRDefault="003A61C9" w:rsidP="00327C21">
      <w:pPr>
        <w:pStyle w:val="H1bodytext"/>
        <w:numPr>
          <w:ilvl w:val="0"/>
          <w:numId w:val="16"/>
        </w:numPr>
        <w:spacing w:after="120"/>
        <w:rPr>
          <w:rFonts w:ascii="Arial" w:hAnsi="Arial"/>
        </w:rPr>
      </w:pPr>
      <w:r>
        <w:rPr>
          <w:rFonts w:ascii="Arial" w:hAnsi="Arial"/>
        </w:rPr>
        <w:t xml:space="preserve">Radionuclide </w:t>
      </w:r>
      <w:r w:rsidR="00182853">
        <w:rPr>
          <w:rFonts w:ascii="Arial" w:hAnsi="Arial"/>
        </w:rPr>
        <w:t>Inventory csv file (Command Line Argument 1) – File containing SIM-</w:t>
      </w:r>
      <w:r w:rsidR="00C2007C">
        <w:rPr>
          <w:rFonts w:ascii="Arial" w:hAnsi="Arial"/>
        </w:rPr>
        <w:t xml:space="preserve">v2 </w:t>
      </w:r>
      <w:r w:rsidR="00974AED">
        <w:rPr>
          <w:rFonts w:ascii="Arial" w:hAnsi="Arial"/>
        </w:rPr>
        <w:t xml:space="preserve">wastewater volumes and </w:t>
      </w:r>
      <w:r>
        <w:rPr>
          <w:rFonts w:ascii="Arial" w:hAnsi="Arial"/>
        </w:rPr>
        <w:t>H</w:t>
      </w:r>
      <w:r>
        <w:rPr>
          <w:rFonts w:ascii="Arial" w:hAnsi="Arial"/>
        </w:rPr>
        <w:noBreakHyphen/>
        <w:t>3, I</w:t>
      </w:r>
      <w:r>
        <w:rPr>
          <w:rFonts w:ascii="Arial" w:hAnsi="Arial"/>
        </w:rPr>
        <w:noBreakHyphen/>
        <w:t>129, Sr-90 and Tc-99</w:t>
      </w:r>
      <w:r w:rsidR="00974AED">
        <w:rPr>
          <w:rFonts w:ascii="Arial" w:hAnsi="Arial"/>
        </w:rPr>
        <w:t xml:space="preserve"> inventories </w:t>
      </w:r>
      <w:r w:rsidR="00182853">
        <w:rPr>
          <w:rFonts w:ascii="Arial" w:hAnsi="Arial"/>
        </w:rPr>
        <w:t xml:space="preserve">for the </w:t>
      </w:r>
      <w:r w:rsidR="00665E97">
        <w:rPr>
          <w:rFonts w:ascii="Arial" w:hAnsi="Arial"/>
        </w:rPr>
        <w:t>216-</w:t>
      </w:r>
      <w:r w:rsidR="00182853">
        <w:rPr>
          <w:rFonts w:ascii="Arial" w:hAnsi="Arial"/>
        </w:rPr>
        <w:t xml:space="preserve">U-10 </w:t>
      </w:r>
      <w:r w:rsidR="00665E97">
        <w:rPr>
          <w:rFonts w:ascii="Arial" w:hAnsi="Arial"/>
        </w:rPr>
        <w:t xml:space="preserve">Pond </w:t>
      </w:r>
      <w:r w:rsidR="00182853">
        <w:rPr>
          <w:rFonts w:ascii="Arial" w:hAnsi="Arial"/>
        </w:rPr>
        <w:t>system sites</w:t>
      </w:r>
      <w:r w:rsidR="004F5F22">
        <w:rPr>
          <w:rFonts w:ascii="Arial" w:hAnsi="Arial"/>
        </w:rPr>
        <w:t>,</w:t>
      </w:r>
      <w:r w:rsidR="00182853">
        <w:rPr>
          <w:rFonts w:ascii="Arial" w:hAnsi="Arial"/>
        </w:rPr>
        <w:t xml:space="preserve"> and 216-B-3</w:t>
      </w:r>
      <w:r w:rsidR="00665E97">
        <w:rPr>
          <w:rFonts w:ascii="Arial" w:hAnsi="Arial"/>
        </w:rPr>
        <w:t xml:space="preserve"> </w:t>
      </w:r>
      <w:r w:rsidR="004F5F22">
        <w:rPr>
          <w:rFonts w:ascii="Arial" w:hAnsi="Arial"/>
        </w:rPr>
        <w:t xml:space="preserve">and 216-T-4A </w:t>
      </w:r>
      <w:r w:rsidR="00665E97">
        <w:rPr>
          <w:rFonts w:ascii="Arial" w:hAnsi="Arial"/>
        </w:rPr>
        <w:t>Pond</w:t>
      </w:r>
      <w:r w:rsidR="004F5F22">
        <w:rPr>
          <w:rFonts w:ascii="Arial" w:hAnsi="Arial"/>
        </w:rPr>
        <w:t>s</w:t>
      </w:r>
    </w:p>
    <w:p w14:paraId="42ED4CFB" w14:textId="77777777" w:rsidR="009A2018" w:rsidRDefault="009A2018" w:rsidP="00327C21">
      <w:pPr>
        <w:pStyle w:val="H1bodytext"/>
        <w:numPr>
          <w:ilvl w:val="1"/>
          <w:numId w:val="16"/>
        </w:numPr>
        <w:tabs>
          <w:tab w:val="left" w:pos="1800"/>
        </w:tabs>
        <w:spacing w:after="120"/>
        <w:rPr>
          <w:rFonts w:ascii="Arial" w:hAnsi="Arial"/>
        </w:rPr>
      </w:pPr>
      <w:r>
        <w:rPr>
          <w:rFonts w:ascii="Arial" w:hAnsi="Arial"/>
        </w:rPr>
        <w:t xml:space="preserve">Format example: </w:t>
      </w:r>
    </w:p>
    <w:p w14:paraId="1211C8B1" w14:textId="070E194D" w:rsidR="009A2018" w:rsidRDefault="009A2018" w:rsidP="00327C21">
      <w:pPr>
        <w:pStyle w:val="H1bodytext"/>
        <w:tabs>
          <w:tab w:val="left" w:pos="1800"/>
        </w:tabs>
        <w:spacing w:after="120"/>
        <w:ind w:left="1440"/>
        <w:rPr>
          <w:rFonts w:ascii="Arial" w:hAnsi="Arial"/>
        </w:rPr>
      </w:pPr>
      <w:r w:rsidRPr="009A2018">
        <w:rPr>
          <w:rFonts w:ascii="Arial" w:hAnsi="Arial"/>
        </w:rPr>
        <w:t xml:space="preserve">Inventory Module,SIMV2 site </w:t>
      </w:r>
      <w:proofErr w:type="spellStart"/>
      <w:r w:rsidRPr="009A2018">
        <w:rPr>
          <w:rFonts w:ascii="Arial" w:hAnsi="Arial"/>
        </w:rPr>
        <w:t>name,CA</w:t>
      </w:r>
      <w:proofErr w:type="spellEnd"/>
      <w:r w:rsidRPr="009A2018">
        <w:rPr>
          <w:rFonts w:ascii="Arial" w:hAnsi="Arial"/>
        </w:rPr>
        <w:t xml:space="preserve"> site </w:t>
      </w:r>
      <w:proofErr w:type="spellStart"/>
      <w:r w:rsidRPr="009A2018">
        <w:rPr>
          <w:rFonts w:ascii="Arial" w:hAnsi="Arial"/>
        </w:rPr>
        <w:t>name,Source</w:t>
      </w:r>
      <w:proofErr w:type="spellEnd"/>
      <w:r w:rsidRPr="009A2018">
        <w:rPr>
          <w:rFonts w:ascii="Arial" w:hAnsi="Arial"/>
        </w:rPr>
        <w:t xml:space="preserve"> </w:t>
      </w:r>
      <w:proofErr w:type="spellStart"/>
      <w:r w:rsidRPr="009A2018">
        <w:rPr>
          <w:rFonts w:ascii="Arial" w:hAnsi="Arial"/>
        </w:rPr>
        <w:t>Type,Volume</w:t>
      </w:r>
      <w:proofErr w:type="spellEnd"/>
      <w:r w:rsidRPr="009A2018">
        <w:rPr>
          <w:rFonts w:ascii="Arial" w:hAnsi="Arial"/>
        </w:rPr>
        <w:t xml:space="preserve"> [m3],Discharge/decay-corrected year,C-14,Cl-36,H-3,I-129,Np-237,Re-187,Sr-90,Tc-99,U-232,U-233,U-234,U-235,U-236,U-238,Th-230 (decay only),Ra-226 (decay only)</w:t>
      </w:r>
    </w:p>
    <w:p w14:paraId="1CD545F6" w14:textId="12B81974" w:rsidR="003A61C9" w:rsidRDefault="003A61C9" w:rsidP="003A61C9">
      <w:pPr>
        <w:pStyle w:val="H1bodytext"/>
        <w:numPr>
          <w:ilvl w:val="0"/>
          <w:numId w:val="16"/>
        </w:numPr>
        <w:spacing w:after="120"/>
        <w:rPr>
          <w:rFonts w:ascii="Arial" w:hAnsi="Arial"/>
        </w:rPr>
      </w:pPr>
      <w:r>
        <w:rPr>
          <w:rFonts w:ascii="Arial" w:hAnsi="Arial"/>
        </w:rPr>
        <w:t>Chemical Inventory csv file (Command Line Argument 2) – File containing total U, Cr, NO3 and CN inventories for the 216-U-10 Pond system sites</w:t>
      </w:r>
      <w:r w:rsidR="004F5F22">
        <w:rPr>
          <w:rFonts w:ascii="Arial" w:hAnsi="Arial"/>
        </w:rPr>
        <w:t>,</w:t>
      </w:r>
      <w:r>
        <w:rPr>
          <w:rFonts w:ascii="Arial" w:hAnsi="Arial"/>
        </w:rPr>
        <w:t xml:space="preserve"> and 216-B-3 </w:t>
      </w:r>
      <w:r w:rsidR="004F5F22">
        <w:rPr>
          <w:rFonts w:ascii="Arial" w:hAnsi="Arial"/>
        </w:rPr>
        <w:t xml:space="preserve">and 216-T-4 </w:t>
      </w:r>
      <w:r>
        <w:rPr>
          <w:rFonts w:ascii="Arial" w:hAnsi="Arial"/>
        </w:rPr>
        <w:t>Pond</w:t>
      </w:r>
      <w:r w:rsidR="004F5F22">
        <w:rPr>
          <w:rFonts w:ascii="Arial" w:hAnsi="Arial"/>
        </w:rPr>
        <w:t>s</w:t>
      </w:r>
    </w:p>
    <w:p w14:paraId="3CE9B819" w14:textId="77777777" w:rsidR="003A61C9" w:rsidRDefault="003A61C9" w:rsidP="003A61C9">
      <w:pPr>
        <w:pStyle w:val="H1bodytext"/>
        <w:numPr>
          <w:ilvl w:val="1"/>
          <w:numId w:val="16"/>
        </w:numPr>
        <w:tabs>
          <w:tab w:val="left" w:pos="1800"/>
        </w:tabs>
        <w:spacing w:after="120"/>
        <w:rPr>
          <w:rFonts w:ascii="Arial" w:hAnsi="Arial"/>
        </w:rPr>
      </w:pPr>
      <w:r>
        <w:rPr>
          <w:rFonts w:ascii="Arial" w:hAnsi="Arial"/>
        </w:rPr>
        <w:t xml:space="preserve">Format example: </w:t>
      </w:r>
    </w:p>
    <w:p w14:paraId="6D4866BA" w14:textId="3AD581D5" w:rsidR="003A61C9" w:rsidRDefault="003A61C9" w:rsidP="003A61C9">
      <w:pPr>
        <w:pStyle w:val="H1bodytext"/>
        <w:tabs>
          <w:tab w:val="left" w:pos="1800"/>
        </w:tabs>
        <w:spacing w:after="120"/>
        <w:ind w:left="1440"/>
        <w:rPr>
          <w:rFonts w:ascii="Arial" w:hAnsi="Arial"/>
        </w:rPr>
      </w:pPr>
      <w:r w:rsidRPr="003A61C9">
        <w:rPr>
          <w:rFonts w:ascii="Arial" w:hAnsi="Arial"/>
        </w:rPr>
        <w:t xml:space="preserve">Inventory Module,SIMV2 Site </w:t>
      </w:r>
      <w:proofErr w:type="spellStart"/>
      <w:r w:rsidRPr="003A61C9">
        <w:rPr>
          <w:rFonts w:ascii="Arial" w:hAnsi="Arial"/>
        </w:rPr>
        <w:t>Name,CIE</w:t>
      </w:r>
      <w:proofErr w:type="spellEnd"/>
      <w:r w:rsidRPr="003A61C9">
        <w:rPr>
          <w:rFonts w:ascii="Arial" w:hAnsi="Arial"/>
        </w:rPr>
        <w:t xml:space="preserve"> Site </w:t>
      </w:r>
      <w:proofErr w:type="spellStart"/>
      <w:r w:rsidRPr="003A61C9">
        <w:rPr>
          <w:rFonts w:ascii="Arial" w:hAnsi="Arial"/>
        </w:rPr>
        <w:t>Name,Source</w:t>
      </w:r>
      <w:proofErr w:type="spellEnd"/>
      <w:r w:rsidRPr="003A61C9">
        <w:rPr>
          <w:rFonts w:ascii="Arial" w:hAnsi="Arial"/>
        </w:rPr>
        <w:t xml:space="preserve"> </w:t>
      </w:r>
      <w:proofErr w:type="spellStart"/>
      <w:r w:rsidRPr="003A61C9">
        <w:rPr>
          <w:rFonts w:ascii="Arial" w:hAnsi="Arial"/>
        </w:rPr>
        <w:t>Type,Year,Volume</w:t>
      </w:r>
      <w:proofErr w:type="spellEnd"/>
      <w:r w:rsidRPr="003A61C9">
        <w:rPr>
          <w:rFonts w:ascii="Arial" w:hAnsi="Arial"/>
        </w:rPr>
        <w:t xml:space="preserve"> Mean [m3],Cr [kg],NO3 [kg],U-Total [kg],CN [kg]</w:t>
      </w:r>
    </w:p>
    <w:p w14:paraId="6BF9B24B" w14:textId="73C22103" w:rsidR="00182853" w:rsidRDefault="005F675C">
      <w:pPr>
        <w:pStyle w:val="H1bodytext"/>
        <w:numPr>
          <w:ilvl w:val="0"/>
          <w:numId w:val="16"/>
        </w:numPr>
        <w:spacing w:after="120"/>
        <w:rPr>
          <w:rFonts w:ascii="Arial" w:hAnsi="Arial"/>
        </w:rPr>
      </w:pPr>
      <w:r w:rsidRPr="005F675C">
        <w:rPr>
          <w:rFonts w:ascii="Arial" w:hAnsi="Arial"/>
        </w:rPr>
        <w:t xml:space="preserve">B-3 </w:t>
      </w:r>
      <w:r w:rsidR="004F5F22">
        <w:rPr>
          <w:rFonts w:ascii="Arial" w:hAnsi="Arial"/>
        </w:rPr>
        <w:t xml:space="preserve">and T-4 </w:t>
      </w:r>
      <w:r w:rsidRPr="005F675C">
        <w:rPr>
          <w:rFonts w:ascii="Arial" w:hAnsi="Arial"/>
        </w:rPr>
        <w:t>Pond</w:t>
      </w:r>
      <w:r w:rsidR="004F5F22">
        <w:rPr>
          <w:rFonts w:ascii="Arial" w:hAnsi="Arial"/>
        </w:rPr>
        <w:t>s</w:t>
      </w:r>
      <w:r w:rsidRPr="005F675C">
        <w:rPr>
          <w:rFonts w:ascii="Arial" w:hAnsi="Arial"/>
        </w:rPr>
        <w:t xml:space="preserve"> Fractions </w:t>
      </w:r>
      <w:r>
        <w:rPr>
          <w:rFonts w:ascii="Arial" w:hAnsi="Arial"/>
        </w:rPr>
        <w:t xml:space="preserve">csv </w:t>
      </w:r>
      <w:r w:rsidRPr="005F675C">
        <w:rPr>
          <w:rFonts w:ascii="Arial" w:hAnsi="Arial"/>
        </w:rPr>
        <w:t>file</w:t>
      </w:r>
      <w:r w:rsidRPr="00CB2529" w:rsidDel="005F675C">
        <w:rPr>
          <w:rFonts w:ascii="Arial" w:hAnsi="Arial"/>
        </w:rPr>
        <w:t xml:space="preserve"> </w:t>
      </w:r>
      <w:r w:rsidR="00BA59D3">
        <w:rPr>
          <w:rFonts w:ascii="Arial" w:hAnsi="Arial"/>
        </w:rPr>
        <w:t>(Command Line Argument 3)</w:t>
      </w:r>
      <w:r w:rsidR="00182853">
        <w:rPr>
          <w:rFonts w:ascii="Arial" w:hAnsi="Arial"/>
        </w:rPr>
        <w:t xml:space="preserve"> – Yearly </w:t>
      </w:r>
      <w:r w:rsidR="009A2018">
        <w:rPr>
          <w:rFonts w:ascii="Arial" w:hAnsi="Arial"/>
        </w:rPr>
        <w:t>infiltration fractions</w:t>
      </w:r>
      <w:r w:rsidR="00182853">
        <w:rPr>
          <w:rFonts w:ascii="Arial" w:hAnsi="Arial"/>
        </w:rPr>
        <w:t xml:space="preserve"> for the </w:t>
      </w:r>
      <w:r w:rsidR="001B267D">
        <w:rPr>
          <w:rFonts w:ascii="Arial" w:hAnsi="Arial"/>
        </w:rPr>
        <w:t>216-</w:t>
      </w:r>
      <w:r w:rsidR="00182853">
        <w:rPr>
          <w:rFonts w:ascii="Arial" w:hAnsi="Arial"/>
        </w:rPr>
        <w:t xml:space="preserve">B-3 </w:t>
      </w:r>
      <w:r w:rsidR="001B267D">
        <w:rPr>
          <w:rFonts w:ascii="Arial" w:hAnsi="Arial"/>
        </w:rPr>
        <w:t xml:space="preserve">Pond </w:t>
      </w:r>
      <w:r w:rsidR="004F5F22">
        <w:rPr>
          <w:rFonts w:ascii="Arial" w:hAnsi="Arial"/>
        </w:rPr>
        <w:t xml:space="preserve">and 216-T-4 Pond </w:t>
      </w:r>
      <w:r w:rsidR="001B267D">
        <w:rPr>
          <w:rFonts w:ascii="Arial" w:hAnsi="Arial"/>
        </w:rPr>
        <w:t>system</w:t>
      </w:r>
      <w:r w:rsidR="004F5F22">
        <w:rPr>
          <w:rFonts w:ascii="Arial" w:hAnsi="Arial"/>
        </w:rPr>
        <w:t>s</w:t>
      </w:r>
      <w:r w:rsidR="001B267D">
        <w:rPr>
          <w:rFonts w:ascii="Arial" w:hAnsi="Arial"/>
        </w:rPr>
        <w:t xml:space="preserve"> </w:t>
      </w:r>
      <w:r w:rsidR="00182853">
        <w:rPr>
          <w:rFonts w:ascii="Arial" w:hAnsi="Arial"/>
        </w:rPr>
        <w:t>sites</w:t>
      </w:r>
    </w:p>
    <w:p w14:paraId="41FD7289" w14:textId="77777777" w:rsidR="009A2018" w:rsidRDefault="009A2018" w:rsidP="009A2018">
      <w:pPr>
        <w:pStyle w:val="H1bodytext"/>
        <w:numPr>
          <w:ilvl w:val="1"/>
          <w:numId w:val="16"/>
        </w:numPr>
        <w:spacing w:after="120"/>
        <w:rPr>
          <w:rFonts w:ascii="Arial" w:hAnsi="Arial"/>
        </w:rPr>
      </w:pPr>
      <w:r>
        <w:rPr>
          <w:rFonts w:ascii="Arial" w:hAnsi="Arial"/>
        </w:rPr>
        <w:t>Format Example, no spaces between comma and columns values:</w:t>
      </w:r>
    </w:p>
    <w:p w14:paraId="208A350A" w14:textId="53A42647" w:rsidR="009A2018" w:rsidRDefault="009A2018" w:rsidP="00327C21">
      <w:pPr>
        <w:pStyle w:val="H1bodytext"/>
        <w:spacing w:after="120"/>
        <w:ind w:left="1440"/>
        <w:rPr>
          <w:rFonts w:ascii="Arial" w:hAnsi="Arial"/>
        </w:rPr>
      </w:pPr>
      <w:r w:rsidRPr="0045785A">
        <w:rPr>
          <w:rFonts w:ascii="Arial" w:hAnsi="Arial"/>
        </w:rPr>
        <w:t>Year,B-3_frac,B-3A_frac,B-3B_frac,B-3C_frac</w:t>
      </w:r>
      <w:r w:rsidR="004F5F22">
        <w:rPr>
          <w:rFonts w:ascii="Arial" w:hAnsi="Arial"/>
        </w:rPr>
        <w:t>,T-4A_frac,T-4-1_frac,T-4B_frac,T-4-2_frac,T-4-2_South_frac</w:t>
      </w:r>
      <w:r>
        <w:rPr>
          <w:rFonts w:ascii="Arial" w:hAnsi="Arial"/>
        </w:rPr>
        <w:br/>
      </w:r>
      <w:r w:rsidRPr="0045785A">
        <w:rPr>
          <w:rFonts w:ascii="Arial" w:hAnsi="Arial"/>
        </w:rPr>
        <w:t>1945,1,0,0,0</w:t>
      </w:r>
      <w:r w:rsidR="00ED6456">
        <w:rPr>
          <w:rFonts w:ascii="Arial" w:hAnsi="Arial"/>
        </w:rPr>
        <w:t>,</w:t>
      </w:r>
      <w:r w:rsidR="00ED6456" w:rsidRPr="00ED6456">
        <w:rPr>
          <w:rFonts w:ascii="Arial" w:hAnsi="Arial"/>
        </w:rPr>
        <w:t>0.930267144</w:t>
      </w:r>
      <w:r w:rsidR="00ED6456">
        <w:rPr>
          <w:rFonts w:ascii="Arial" w:hAnsi="Arial"/>
        </w:rPr>
        <w:t>,</w:t>
      </w:r>
      <w:r w:rsidR="00ED6456" w:rsidRPr="00ED6456">
        <w:rPr>
          <w:rFonts w:ascii="Arial" w:hAnsi="Arial"/>
        </w:rPr>
        <w:t>0.069732856</w:t>
      </w:r>
      <w:r w:rsidR="00ED6456">
        <w:rPr>
          <w:rFonts w:ascii="Arial" w:hAnsi="Arial"/>
        </w:rPr>
        <w:t>,0,0,0</w:t>
      </w:r>
      <w:r>
        <w:rPr>
          <w:rFonts w:ascii="Arial" w:hAnsi="Arial"/>
        </w:rPr>
        <w:br/>
      </w:r>
      <w:r w:rsidRPr="0045785A">
        <w:rPr>
          <w:rFonts w:ascii="Arial" w:hAnsi="Arial"/>
        </w:rPr>
        <w:t>1946,1,0,0,0</w:t>
      </w:r>
      <w:r w:rsidR="00ED6456">
        <w:rPr>
          <w:rFonts w:ascii="Arial" w:hAnsi="Arial"/>
        </w:rPr>
        <w:t>,</w:t>
      </w:r>
      <w:r w:rsidR="00ED6456" w:rsidRPr="00ED6456">
        <w:rPr>
          <w:rFonts w:ascii="Arial" w:hAnsi="Arial"/>
        </w:rPr>
        <w:t>0.930267144</w:t>
      </w:r>
      <w:r w:rsidR="00ED6456">
        <w:rPr>
          <w:rFonts w:ascii="Arial" w:hAnsi="Arial"/>
        </w:rPr>
        <w:t>,</w:t>
      </w:r>
      <w:r w:rsidR="00ED6456" w:rsidRPr="00ED6456">
        <w:rPr>
          <w:rFonts w:ascii="Arial" w:hAnsi="Arial"/>
        </w:rPr>
        <w:t>0.069732856</w:t>
      </w:r>
      <w:r w:rsidR="00ED6456">
        <w:rPr>
          <w:rFonts w:ascii="Arial" w:hAnsi="Arial"/>
        </w:rPr>
        <w:t>,0,0,0</w:t>
      </w:r>
    </w:p>
    <w:p w14:paraId="555E8A58" w14:textId="35E3F6FE" w:rsidR="00AB0D20" w:rsidRDefault="00AB0D20" w:rsidP="00182853">
      <w:pPr>
        <w:pStyle w:val="H1bodytext"/>
        <w:spacing w:after="120"/>
        <w:rPr>
          <w:rFonts w:ascii="Arial" w:hAnsi="Arial"/>
        </w:rPr>
      </w:pPr>
      <w:r>
        <w:rPr>
          <w:rFonts w:ascii="Arial" w:hAnsi="Arial"/>
          <w:u w:val="single"/>
        </w:rPr>
        <w:t>Output Files</w:t>
      </w:r>
      <w:r>
        <w:rPr>
          <w:rFonts w:ascii="Arial" w:hAnsi="Arial"/>
        </w:rPr>
        <w:t>:</w:t>
      </w:r>
    </w:p>
    <w:p w14:paraId="5595C04B" w14:textId="25361059" w:rsidR="00182853" w:rsidRDefault="00182853" w:rsidP="00182853">
      <w:pPr>
        <w:pStyle w:val="H1bodytext"/>
        <w:numPr>
          <w:ilvl w:val="0"/>
          <w:numId w:val="17"/>
        </w:numPr>
        <w:spacing w:after="0"/>
        <w:rPr>
          <w:rFonts w:ascii="Arial" w:hAnsi="Arial"/>
        </w:rPr>
      </w:pPr>
      <w:r>
        <w:rPr>
          <w:rFonts w:ascii="Arial" w:hAnsi="Arial"/>
        </w:rPr>
        <w:t>U-10_B-3_</w:t>
      </w:r>
      <w:r w:rsidR="00ED6456">
        <w:rPr>
          <w:rFonts w:ascii="Arial" w:hAnsi="Arial"/>
        </w:rPr>
        <w:t>T-4_</w:t>
      </w:r>
      <w:r w:rsidR="003A61C9">
        <w:rPr>
          <w:rFonts w:ascii="Arial" w:hAnsi="Arial"/>
        </w:rPr>
        <w:t>CIE_</w:t>
      </w:r>
      <w:r>
        <w:rPr>
          <w:rFonts w:ascii="Arial" w:hAnsi="Arial"/>
        </w:rPr>
        <w:t xml:space="preserve">reroute_in.dat – Influent rates for the </w:t>
      </w:r>
      <w:r w:rsidR="00E572CC">
        <w:rPr>
          <w:rFonts w:ascii="Arial" w:hAnsi="Arial"/>
        </w:rPr>
        <w:t>216-</w:t>
      </w:r>
      <w:r>
        <w:rPr>
          <w:rFonts w:ascii="Arial" w:hAnsi="Arial"/>
        </w:rPr>
        <w:t xml:space="preserve">U-10 </w:t>
      </w:r>
      <w:r w:rsidR="00E572CC">
        <w:rPr>
          <w:rFonts w:ascii="Arial" w:hAnsi="Arial"/>
        </w:rPr>
        <w:t xml:space="preserve">Pond </w:t>
      </w:r>
      <w:r>
        <w:rPr>
          <w:rFonts w:ascii="Arial" w:hAnsi="Arial"/>
        </w:rPr>
        <w:t>system sites (for checking only)</w:t>
      </w:r>
    </w:p>
    <w:p w14:paraId="6CFEF069" w14:textId="45A2DFDD" w:rsidR="00182853" w:rsidRDefault="00182853" w:rsidP="00182853">
      <w:pPr>
        <w:pStyle w:val="H1bodytext"/>
        <w:numPr>
          <w:ilvl w:val="0"/>
          <w:numId w:val="17"/>
        </w:numPr>
        <w:spacing w:after="0"/>
        <w:rPr>
          <w:rFonts w:ascii="Arial" w:hAnsi="Arial"/>
        </w:rPr>
      </w:pPr>
      <w:r>
        <w:rPr>
          <w:rFonts w:ascii="Arial" w:hAnsi="Arial"/>
        </w:rPr>
        <w:lastRenderedPageBreak/>
        <w:t>U-10_B-3_</w:t>
      </w:r>
      <w:r w:rsidR="00ED6456">
        <w:rPr>
          <w:rFonts w:ascii="Arial" w:hAnsi="Arial"/>
        </w:rPr>
        <w:t>T-4_</w:t>
      </w:r>
      <w:r w:rsidR="003A61C9">
        <w:rPr>
          <w:rFonts w:ascii="Arial" w:hAnsi="Arial"/>
        </w:rPr>
        <w:t>CIE_</w:t>
      </w:r>
      <w:r>
        <w:rPr>
          <w:rFonts w:ascii="Arial" w:hAnsi="Arial"/>
        </w:rPr>
        <w:t xml:space="preserve">reroute_fractions.dat  – infiltration fractions for the </w:t>
      </w:r>
      <w:r w:rsidR="00E572CC">
        <w:rPr>
          <w:rFonts w:ascii="Arial" w:hAnsi="Arial"/>
        </w:rPr>
        <w:t>216-</w:t>
      </w:r>
      <w:r>
        <w:rPr>
          <w:rFonts w:ascii="Arial" w:hAnsi="Arial"/>
        </w:rPr>
        <w:t xml:space="preserve">U-10 </w:t>
      </w:r>
      <w:r w:rsidR="00E572CC">
        <w:rPr>
          <w:rFonts w:ascii="Arial" w:hAnsi="Arial"/>
        </w:rPr>
        <w:t xml:space="preserve">Pond </w:t>
      </w:r>
      <w:r>
        <w:rPr>
          <w:rFonts w:ascii="Arial" w:hAnsi="Arial"/>
        </w:rPr>
        <w:t>system sites</w:t>
      </w:r>
      <w:r w:rsidR="00ED6456">
        <w:rPr>
          <w:rFonts w:ascii="Arial" w:hAnsi="Arial"/>
        </w:rPr>
        <w:t>,</w:t>
      </w:r>
      <w:r>
        <w:rPr>
          <w:rFonts w:ascii="Arial" w:hAnsi="Arial"/>
        </w:rPr>
        <w:t xml:space="preserve"> </w:t>
      </w:r>
      <w:r w:rsidR="00E572CC">
        <w:rPr>
          <w:rFonts w:ascii="Arial" w:hAnsi="Arial"/>
        </w:rPr>
        <w:t>216-</w:t>
      </w:r>
      <w:r>
        <w:rPr>
          <w:rFonts w:ascii="Arial" w:hAnsi="Arial"/>
        </w:rPr>
        <w:t xml:space="preserve">B-3 Pond </w:t>
      </w:r>
      <w:r w:rsidR="00E572CC">
        <w:rPr>
          <w:rFonts w:ascii="Arial" w:hAnsi="Arial"/>
        </w:rPr>
        <w:t xml:space="preserve">system </w:t>
      </w:r>
      <w:r>
        <w:rPr>
          <w:rFonts w:ascii="Arial" w:hAnsi="Arial"/>
        </w:rPr>
        <w:t>sites</w:t>
      </w:r>
      <w:r w:rsidR="00ED6456">
        <w:rPr>
          <w:rFonts w:ascii="Arial" w:hAnsi="Arial"/>
        </w:rPr>
        <w:t>, and 216-T-4 Pond system sites</w:t>
      </w:r>
      <w:r>
        <w:rPr>
          <w:rFonts w:ascii="Arial" w:hAnsi="Arial"/>
        </w:rPr>
        <w:t xml:space="preserve"> (for checking only)</w:t>
      </w:r>
    </w:p>
    <w:p w14:paraId="0B59CCF5" w14:textId="1472FE80" w:rsidR="00182853" w:rsidRDefault="00182853" w:rsidP="00182853">
      <w:pPr>
        <w:pStyle w:val="H1bodytext"/>
        <w:numPr>
          <w:ilvl w:val="0"/>
          <w:numId w:val="17"/>
        </w:numPr>
        <w:spacing w:after="0"/>
        <w:rPr>
          <w:rFonts w:ascii="Arial" w:hAnsi="Arial"/>
        </w:rPr>
      </w:pPr>
      <w:r>
        <w:rPr>
          <w:rFonts w:ascii="Arial" w:hAnsi="Arial"/>
        </w:rPr>
        <w:t>U-10_B-3_</w:t>
      </w:r>
      <w:r w:rsidR="00ED6456">
        <w:rPr>
          <w:rFonts w:ascii="Arial" w:hAnsi="Arial"/>
        </w:rPr>
        <w:t>T-4_</w:t>
      </w:r>
      <w:r w:rsidR="003A61C9">
        <w:rPr>
          <w:rFonts w:ascii="Arial" w:hAnsi="Arial"/>
        </w:rPr>
        <w:t>CIE_</w:t>
      </w:r>
      <w:r>
        <w:rPr>
          <w:rFonts w:ascii="Arial" w:hAnsi="Arial"/>
        </w:rPr>
        <w:t xml:space="preserve">reroute_rates.dat – Rerouted source values (space delimited) for the </w:t>
      </w:r>
      <w:r w:rsidR="00E572CC">
        <w:rPr>
          <w:rFonts w:ascii="Arial" w:hAnsi="Arial"/>
        </w:rPr>
        <w:t>216-</w:t>
      </w:r>
      <w:r>
        <w:rPr>
          <w:rFonts w:ascii="Arial" w:hAnsi="Arial"/>
        </w:rPr>
        <w:t xml:space="preserve">U-10 </w:t>
      </w:r>
      <w:r w:rsidR="00E572CC">
        <w:rPr>
          <w:rFonts w:ascii="Arial" w:hAnsi="Arial"/>
        </w:rPr>
        <w:t xml:space="preserve">Pond </w:t>
      </w:r>
      <w:r>
        <w:rPr>
          <w:rFonts w:ascii="Arial" w:hAnsi="Arial"/>
        </w:rPr>
        <w:t>system sites</w:t>
      </w:r>
      <w:r w:rsidR="00ED6456">
        <w:rPr>
          <w:rFonts w:ascii="Arial" w:hAnsi="Arial"/>
        </w:rPr>
        <w:t>,</w:t>
      </w:r>
      <w:r>
        <w:rPr>
          <w:rFonts w:ascii="Arial" w:hAnsi="Arial"/>
        </w:rPr>
        <w:t xml:space="preserve"> </w:t>
      </w:r>
      <w:r w:rsidR="00E572CC">
        <w:rPr>
          <w:rFonts w:ascii="Arial" w:hAnsi="Arial"/>
        </w:rPr>
        <w:t>216-</w:t>
      </w:r>
      <w:r>
        <w:rPr>
          <w:rFonts w:ascii="Arial" w:hAnsi="Arial"/>
        </w:rPr>
        <w:t xml:space="preserve">B-3 Pond </w:t>
      </w:r>
      <w:r w:rsidR="00E572CC">
        <w:rPr>
          <w:rFonts w:ascii="Arial" w:hAnsi="Arial"/>
        </w:rPr>
        <w:t xml:space="preserve">system </w:t>
      </w:r>
      <w:r>
        <w:rPr>
          <w:rFonts w:ascii="Arial" w:hAnsi="Arial"/>
        </w:rPr>
        <w:t>sites</w:t>
      </w:r>
      <w:r w:rsidR="00ED6456">
        <w:rPr>
          <w:rFonts w:ascii="Arial" w:hAnsi="Arial"/>
        </w:rPr>
        <w:t>, and 216-T-4 Pond system sites</w:t>
      </w:r>
      <w:r>
        <w:rPr>
          <w:rFonts w:ascii="Arial" w:hAnsi="Arial"/>
        </w:rPr>
        <w:t xml:space="preserve"> (for checking only)</w:t>
      </w:r>
    </w:p>
    <w:p w14:paraId="0F187A32" w14:textId="1A9A267B" w:rsidR="00182853" w:rsidRDefault="00182853" w:rsidP="00182853">
      <w:pPr>
        <w:pStyle w:val="H1bodytext"/>
        <w:numPr>
          <w:ilvl w:val="0"/>
          <w:numId w:val="17"/>
        </w:numPr>
        <w:spacing w:after="120"/>
        <w:rPr>
          <w:rFonts w:ascii="Arial" w:hAnsi="Arial"/>
        </w:rPr>
      </w:pPr>
      <w:r>
        <w:rPr>
          <w:rFonts w:ascii="Arial" w:hAnsi="Arial"/>
        </w:rPr>
        <w:t>U-10_B-3_</w:t>
      </w:r>
      <w:r w:rsidR="00ED6456">
        <w:rPr>
          <w:rFonts w:ascii="Arial" w:hAnsi="Arial"/>
        </w:rPr>
        <w:t>T-4_</w:t>
      </w:r>
      <w:r w:rsidR="003A61C9">
        <w:rPr>
          <w:rFonts w:ascii="Arial" w:hAnsi="Arial"/>
        </w:rPr>
        <w:t>CIE_</w:t>
      </w:r>
      <w:r>
        <w:rPr>
          <w:rFonts w:ascii="Arial" w:hAnsi="Arial"/>
        </w:rPr>
        <w:t xml:space="preserve">reroute_rates.csv – Rerouted source values (comma delimited) for the </w:t>
      </w:r>
      <w:r w:rsidR="00E572CC">
        <w:rPr>
          <w:rFonts w:ascii="Arial" w:hAnsi="Arial"/>
        </w:rPr>
        <w:t>216-</w:t>
      </w:r>
      <w:r>
        <w:rPr>
          <w:rFonts w:ascii="Arial" w:hAnsi="Arial"/>
        </w:rPr>
        <w:t xml:space="preserve">U-10 </w:t>
      </w:r>
      <w:r w:rsidR="00E572CC">
        <w:rPr>
          <w:rFonts w:ascii="Arial" w:hAnsi="Arial"/>
        </w:rPr>
        <w:t>P</w:t>
      </w:r>
      <w:r w:rsidR="00686536">
        <w:rPr>
          <w:rFonts w:ascii="Arial" w:hAnsi="Arial"/>
        </w:rPr>
        <w:t>o</w:t>
      </w:r>
      <w:r w:rsidR="00E572CC">
        <w:rPr>
          <w:rFonts w:ascii="Arial" w:hAnsi="Arial"/>
        </w:rPr>
        <w:t xml:space="preserve">nd </w:t>
      </w:r>
      <w:r>
        <w:rPr>
          <w:rFonts w:ascii="Arial" w:hAnsi="Arial"/>
        </w:rPr>
        <w:t>system sites</w:t>
      </w:r>
      <w:r w:rsidR="00ED6456">
        <w:rPr>
          <w:rFonts w:ascii="Arial" w:hAnsi="Arial"/>
        </w:rPr>
        <w:t>,</w:t>
      </w:r>
      <w:r>
        <w:rPr>
          <w:rFonts w:ascii="Arial" w:hAnsi="Arial"/>
        </w:rPr>
        <w:t xml:space="preserve"> </w:t>
      </w:r>
      <w:r w:rsidR="00E572CC">
        <w:rPr>
          <w:rFonts w:ascii="Arial" w:hAnsi="Arial"/>
        </w:rPr>
        <w:t>216-</w:t>
      </w:r>
      <w:r>
        <w:rPr>
          <w:rFonts w:ascii="Arial" w:hAnsi="Arial"/>
        </w:rPr>
        <w:t xml:space="preserve">B-3 Pond </w:t>
      </w:r>
      <w:r w:rsidR="00E572CC">
        <w:rPr>
          <w:rFonts w:ascii="Arial" w:hAnsi="Arial"/>
        </w:rPr>
        <w:t xml:space="preserve">system </w:t>
      </w:r>
      <w:r>
        <w:rPr>
          <w:rFonts w:ascii="Arial" w:hAnsi="Arial"/>
        </w:rPr>
        <w:t>sites</w:t>
      </w:r>
      <w:r w:rsidR="00ED6456">
        <w:rPr>
          <w:rFonts w:ascii="Arial" w:hAnsi="Arial"/>
        </w:rPr>
        <w:t>, and 216-T-4 Pond system sites</w:t>
      </w:r>
    </w:p>
    <w:p w14:paraId="4273C4EF" w14:textId="0587451F" w:rsidR="006B5A03" w:rsidRDefault="006B5A03" w:rsidP="00327C21">
      <w:pPr>
        <w:pStyle w:val="H1bodytext"/>
        <w:keepN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1372A88D" w:rsidR="008B7F47" w:rsidRDefault="00686536" w:rsidP="00E62A15">
      <w:pPr>
        <w:pStyle w:val="H1bodytext"/>
        <w:spacing w:after="120"/>
        <w:rPr>
          <w:rFonts w:ascii="Arial" w:hAnsi="Arial"/>
        </w:rPr>
      </w:pPr>
      <w:r>
        <w:rPr>
          <w:rFonts w:ascii="Arial" w:hAnsi="Arial"/>
        </w:rPr>
        <w:t>{</w:t>
      </w:r>
      <w:proofErr w:type="gramStart"/>
      <w:r>
        <w:rPr>
          <w:rFonts w:ascii="Arial" w:hAnsi="Arial"/>
        </w:rPr>
        <w:t>path</w:t>
      </w:r>
      <w:proofErr w:type="gramEnd"/>
      <w:r>
        <w:rPr>
          <w:rFonts w:ascii="Arial" w:hAnsi="Arial"/>
        </w:rPr>
        <w:t xml:space="preserve"> to repository</w:t>
      </w:r>
      <w:r w:rsidR="006B5FCB">
        <w:rPr>
          <w:rFonts w:ascii="Arial" w:hAnsi="Arial"/>
        </w:rPr>
        <w:t>}/</w:t>
      </w:r>
      <w:r w:rsidR="00C71BD5" w:rsidRPr="00C00E24">
        <w:rPr>
          <w:rFonts w:ascii="Arial" w:hAnsi="Arial"/>
        </w:rPr>
        <w:t>tools</w:t>
      </w:r>
      <w:r>
        <w:rPr>
          <w:rFonts w:ascii="Arial" w:hAnsi="Arial"/>
        </w:rPr>
        <w:t>/</w:t>
      </w:r>
      <w:r w:rsidR="004346C2">
        <w:rPr>
          <w:rFonts w:ascii="Arial" w:hAnsi="Arial"/>
        </w:rPr>
        <w:t>cie</w:t>
      </w:r>
      <w:r w:rsidR="00C71BD5" w:rsidRPr="00C00E24">
        <w:rPr>
          <w:rFonts w:ascii="Arial" w:hAnsi="Arial"/>
        </w:rPr>
        <w:t>-reroute</w:t>
      </w:r>
      <w:r>
        <w:rPr>
          <w:rFonts w:ascii="Arial" w:hAnsi="Arial"/>
        </w:rPr>
        <w:t>/</w:t>
      </w:r>
      <w:r w:rsidR="00C71BD5" w:rsidRPr="00C00E24">
        <w:rPr>
          <w:rFonts w:ascii="Arial" w:hAnsi="Arial"/>
        </w:rPr>
        <w:t>linux</w:t>
      </w:r>
      <w:r>
        <w:rPr>
          <w:rFonts w:ascii="Arial" w:hAnsi="Arial"/>
        </w:rPr>
        <w:t>/</w:t>
      </w:r>
      <w:r w:rsidR="00C71BD5" w:rsidRPr="00C37309">
        <w:rPr>
          <w:rFonts w:ascii="Arial" w:hAnsi="Arial"/>
        </w:rPr>
        <w:t>reroute_sources</w:t>
      </w:r>
      <w:r w:rsidR="00A3183D">
        <w:rPr>
          <w:rFonts w:ascii="Arial" w:hAnsi="Arial"/>
        </w:rPr>
        <w:t>_cie</w:t>
      </w:r>
      <w:r w:rsidR="00C71BD5" w:rsidRPr="00C37309">
        <w:rPr>
          <w:rFonts w:ascii="Arial" w:hAnsi="Arial"/>
        </w:rPr>
        <w:t>_linux-intel-64</w:t>
      </w:r>
      <w:r w:rsidR="00C71BD5">
        <w:rPr>
          <w:rFonts w:ascii="Arial" w:hAnsi="Arial"/>
        </w:rPr>
        <w:t>.exe path/to</w:t>
      </w:r>
      <w:proofErr w:type="gramStart"/>
      <w:r w:rsidR="00C71BD5">
        <w:rPr>
          <w:rFonts w:ascii="Arial" w:hAnsi="Arial"/>
        </w:rPr>
        <w:t>/{</w:t>
      </w:r>
      <w:proofErr w:type="gramEnd"/>
      <w:r w:rsidR="003A61C9">
        <w:rPr>
          <w:rFonts w:ascii="Arial" w:hAnsi="Arial"/>
        </w:rPr>
        <w:t xml:space="preserve">radionuclide </w:t>
      </w:r>
      <w:r w:rsidR="00C71BD5">
        <w:rPr>
          <w:rFonts w:ascii="Arial" w:hAnsi="Arial"/>
        </w:rPr>
        <w:t>inventory csv file}</w:t>
      </w:r>
      <w:r w:rsidR="003A61C9">
        <w:rPr>
          <w:rFonts w:ascii="Arial" w:hAnsi="Arial"/>
        </w:rPr>
        <w:t xml:space="preserve"> path/to/{chemical inventory csv file}</w:t>
      </w:r>
      <w:r w:rsidR="00C71BD5">
        <w:rPr>
          <w:rFonts w:ascii="Arial" w:hAnsi="Arial"/>
        </w:rPr>
        <w:t xml:space="preserve"> path/to/</w:t>
      </w:r>
      <w:r w:rsidR="005F675C">
        <w:rPr>
          <w:rFonts w:ascii="Arial" w:hAnsi="Arial"/>
        </w:rPr>
        <w:t>{</w:t>
      </w:r>
      <w:r w:rsidR="005F675C" w:rsidRPr="005F675C">
        <w:rPr>
          <w:rFonts w:ascii="Arial" w:hAnsi="Arial"/>
        </w:rPr>
        <w:t xml:space="preserve">B-3 </w:t>
      </w:r>
      <w:r w:rsidR="008D5611">
        <w:rPr>
          <w:rFonts w:ascii="Arial" w:hAnsi="Arial"/>
        </w:rPr>
        <w:t xml:space="preserve">and T-4 </w:t>
      </w:r>
      <w:r w:rsidR="005F675C" w:rsidRPr="005F675C">
        <w:rPr>
          <w:rFonts w:ascii="Arial" w:hAnsi="Arial"/>
        </w:rPr>
        <w:t>Pond</w:t>
      </w:r>
      <w:r w:rsidR="008D5611">
        <w:rPr>
          <w:rFonts w:ascii="Arial" w:hAnsi="Arial"/>
        </w:rPr>
        <w:t>s</w:t>
      </w:r>
      <w:r w:rsidR="005F675C" w:rsidRPr="005F675C">
        <w:rPr>
          <w:rFonts w:ascii="Arial" w:hAnsi="Arial"/>
        </w:rPr>
        <w:t xml:space="preserve"> </w:t>
      </w:r>
      <w:r w:rsidR="005F675C">
        <w:rPr>
          <w:rFonts w:ascii="Arial" w:hAnsi="Arial"/>
        </w:rPr>
        <w:t>f</w:t>
      </w:r>
      <w:r w:rsidR="005F675C" w:rsidRPr="005F675C">
        <w:rPr>
          <w:rFonts w:ascii="Arial" w:hAnsi="Arial"/>
        </w:rPr>
        <w:t xml:space="preserve">ractions </w:t>
      </w:r>
      <w:r w:rsidR="005F675C">
        <w:rPr>
          <w:rFonts w:ascii="Arial" w:hAnsi="Arial"/>
        </w:rPr>
        <w:t xml:space="preserve">csv </w:t>
      </w:r>
      <w:r w:rsidR="005F675C" w:rsidRPr="005F675C">
        <w:rPr>
          <w:rFonts w:ascii="Arial" w:hAnsi="Arial"/>
        </w:rPr>
        <w:t>file</w:t>
      </w:r>
      <w:r w:rsidR="005F675C">
        <w:rPr>
          <w:rFonts w:ascii="Arial" w:hAnsi="Arial"/>
        </w:rPr>
        <w: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39FE0C80" w:rsidR="000D5185" w:rsidRPr="006B5A03" w:rsidRDefault="001B267D" w:rsidP="00E62A15">
      <w:pPr>
        <w:pStyle w:val="H1bodytext"/>
        <w:spacing w:after="120"/>
        <w:rPr>
          <w:rFonts w:ascii="Arial" w:hAnsi="Arial"/>
        </w:rPr>
      </w:pPr>
      <w:r w:rsidRPr="001B267D">
        <w:rPr>
          <w:rFonts w:ascii="Arial" w:hAnsi="Arial"/>
        </w:rPr>
        <w:t xml:space="preserve">A code walkthrough/review was </w:t>
      </w:r>
      <w:r w:rsidR="006636CC">
        <w:rPr>
          <w:rFonts w:ascii="Arial" w:hAnsi="Arial"/>
        </w:rPr>
        <w:t>completed</w:t>
      </w:r>
      <w:r w:rsidRPr="001B267D">
        <w:rPr>
          <w:rFonts w:ascii="Arial" w:hAnsi="Arial"/>
        </w:rPr>
        <w:t xml:space="preserve"> by John P. McDonald on </w:t>
      </w:r>
      <w:r w:rsidR="008D5611">
        <w:rPr>
          <w:rFonts w:ascii="Arial" w:hAnsi="Arial"/>
        </w:rPr>
        <w:t>9</w:t>
      </w:r>
      <w:r w:rsidRPr="001B267D">
        <w:rPr>
          <w:rFonts w:ascii="Arial" w:hAnsi="Arial"/>
        </w:rPr>
        <w:t>/</w:t>
      </w:r>
      <w:r w:rsidR="00C70FE0">
        <w:rPr>
          <w:rFonts w:ascii="Arial" w:hAnsi="Arial"/>
        </w:rPr>
        <w:t>15</w:t>
      </w:r>
      <w:r w:rsidRPr="001B267D">
        <w:rPr>
          <w:rFonts w:ascii="Arial" w:hAnsi="Arial"/>
        </w:rPr>
        <w:t>/2020.</w:t>
      </w:r>
      <w:r w:rsidR="006D28A9" w:rsidRPr="006D28A9">
        <w:rPr>
          <w:rFonts w:ascii="Arial" w:hAnsi="Arial" w:cs="Arial"/>
        </w:rPr>
        <w:t xml:space="preserve"> </w:t>
      </w:r>
      <w:r w:rsidR="006D28A9" w:rsidRPr="000D71F4">
        <w:rPr>
          <w:rFonts w:ascii="Arial" w:hAnsi="Arial" w:cs="Arial"/>
        </w:rPr>
        <w:t>No impacts to other repository tools or shared library dependencies were identified for the</w:t>
      </w:r>
      <w:r w:rsidR="006D28A9">
        <w:rPr>
          <w:rFonts w:ascii="Arial" w:hAnsi="Arial" w:cs="Arial"/>
        </w:rPr>
        <w:t xml:space="preserve"> CIE Source Rerouting tool</w:t>
      </w:r>
    </w:p>
    <w:tbl>
      <w:tblPr>
        <w:tblStyle w:val="TableGrid"/>
        <w:tblW w:w="0" w:type="auto"/>
        <w:tblInd w:w="720" w:type="dxa"/>
        <w:tblLook w:val="04A0" w:firstRow="1" w:lastRow="0" w:firstColumn="1" w:lastColumn="0" w:noHBand="0" w:noVBand="1"/>
      </w:tblPr>
      <w:tblGrid>
        <w:gridCol w:w="2970"/>
        <w:gridCol w:w="2250"/>
        <w:gridCol w:w="2160"/>
        <w:gridCol w:w="1980"/>
      </w:tblGrid>
      <w:tr w:rsidR="00F20D93" w14:paraId="4090DBFA" w14:textId="77777777" w:rsidTr="0013087C">
        <w:trPr>
          <w:cantSplit/>
          <w:trHeight w:val="314"/>
          <w:tblHeader/>
        </w:trPr>
        <w:tc>
          <w:tcPr>
            <w:tcW w:w="9360" w:type="dxa"/>
            <w:gridSpan w:val="4"/>
            <w:tcBorders>
              <w:top w:val="nil"/>
              <w:left w:val="nil"/>
              <w:bottom w:val="single" w:sz="4" w:space="0" w:color="auto"/>
              <w:right w:val="nil"/>
            </w:tcBorders>
            <w:vAlign w:val="center"/>
          </w:tcPr>
          <w:p w14:paraId="2A775F54" w14:textId="3030DD8D" w:rsidR="00F20D93" w:rsidRDefault="00F20D93" w:rsidP="0013087C">
            <w:pPr>
              <w:pStyle w:val="TableNumberCaption"/>
            </w:pPr>
            <w:r>
              <w:t>Table 1. 216-U-10 Pond System Site Areas and Active Years</w:t>
            </w:r>
          </w:p>
        </w:tc>
      </w:tr>
      <w:tr w:rsidR="00F20D93" w14:paraId="5C7C8971" w14:textId="77777777" w:rsidTr="0013087C">
        <w:trPr>
          <w:cantSplit/>
          <w:trHeight w:val="314"/>
          <w:tblHeader/>
        </w:trPr>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53E415" w14:textId="77777777" w:rsidR="00F20D93" w:rsidRDefault="00F20D93" w:rsidP="0013087C">
            <w:pPr>
              <w:pStyle w:val="TableHead"/>
            </w:pPr>
            <w:r>
              <w:t>Site</w:t>
            </w:r>
          </w:p>
        </w:tc>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61C06F" w14:textId="315D5553" w:rsidR="00F20D93" w:rsidRDefault="00F20D93" w:rsidP="0013087C">
            <w:pPr>
              <w:pStyle w:val="TableHead"/>
            </w:pPr>
            <w:r>
              <w:t>Area (m2)</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20551E" w14:textId="77777777" w:rsidR="00F20D93" w:rsidRDefault="00F20D93" w:rsidP="0013087C">
            <w:pPr>
              <w:pStyle w:val="TableHead"/>
            </w:pPr>
            <w:r>
              <w:t>First Active Year</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E1DDD" w14:textId="77777777" w:rsidR="00F20D93" w:rsidRDefault="00F20D93" w:rsidP="0013087C">
            <w:pPr>
              <w:pStyle w:val="TableHead"/>
            </w:pPr>
            <w:r>
              <w:t>Last Active Year</w:t>
            </w:r>
          </w:p>
        </w:tc>
      </w:tr>
      <w:tr w:rsidR="00F20D93" w14:paraId="338A023F" w14:textId="77777777" w:rsidTr="0013087C">
        <w:trPr>
          <w:cantSplit/>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30B18BF1" w14:textId="77777777" w:rsidR="00F20D93" w:rsidRPr="00FE54B6" w:rsidRDefault="00F20D93" w:rsidP="0013087C">
            <w:pPr>
              <w:pStyle w:val="H1bodytext"/>
              <w:spacing w:after="0"/>
              <w:ind w:left="0"/>
              <w:jc w:val="center"/>
              <w:rPr>
                <w:rFonts w:ascii="Arial" w:hAnsi="Arial" w:cs="Arial"/>
                <w:bCs/>
                <w:sz w:val="18"/>
                <w:szCs w:val="18"/>
              </w:rPr>
            </w:pPr>
            <w:r w:rsidRPr="00FE54B6">
              <w:rPr>
                <w:rFonts w:ascii="Arial" w:hAnsi="Arial" w:cs="Arial"/>
                <w:color w:val="000000"/>
                <w:sz w:val="18"/>
                <w:szCs w:val="18"/>
              </w:rPr>
              <w:t>216-Z-11</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65278DD" w14:textId="77777777" w:rsidR="00F20D93" w:rsidRPr="00FE54B6" w:rsidRDefault="00F20D93" w:rsidP="0013087C">
            <w:pPr>
              <w:pStyle w:val="H1bodytext"/>
              <w:spacing w:after="0"/>
              <w:ind w:left="0"/>
              <w:jc w:val="center"/>
              <w:rPr>
                <w:rFonts w:ascii="Arial" w:hAnsi="Arial" w:cs="Arial"/>
                <w:bCs/>
                <w:sz w:val="18"/>
                <w:szCs w:val="18"/>
              </w:rPr>
            </w:pPr>
            <w:r w:rsidRPr="00FE54B6">
              <w:rPr>
                <w:rFonts w:ascii="Arial" w:hAnsi="Arial" w:cs="Arial"/>
                <w:color w:val="000000"/>
                <w:sz w:val="18"/>
                <w:szCs w:val="18"/>
              </w:rPr>
              <w:t>658.304592447</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4F387BB" w14:textId="77777777" w:rsidR="00F20D93" w:rsidRPr="00FE54B6" w:rsidRDefault="00F20D93" w:rsidP="0013087C">
            <w:pPr>
              <w:pStyle w:val="H1bodytext"/>
              <w:spacing w:after="0"/>
              <w:ind w:left="0"/>
              <w:jc w:val="center"/>
              <w:rPr>
                <w:rStyle w:val="CommentReference"/>
                <w:rFonts w:ascii="Arial" w:hAnsi="Arial" w:cs="Arial"/>
                <w:sz w:val="18"/>
                <w:szCs w:val="18"/>
              </w:rPr>
            </w:pPr>
            <w:r w:rsidRPr="00FE54B6">
              <w:rPr>
                <w:rFonts w:ascii="Arial" w:hAnsi="Arial" w:cs="Arial"/>
                <w:color w:val="000000"/>
                <w:sz w:val="18"/>
                <w:szCs w:val="18"/>
              </w:rPr>
              <w:t>1959</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DAAFBC8" w14:textId="77777777" w:rsidR="00F20D93" w:rsidRPr="00FE54B6" w:rsidRDefault="00F20D93" w:rsidP="0013087C">
            <w:pPr>
              <w:pStyle w:val="H1bodytext"/>
              <w:spacing w:after="0"/>
              <w:ind w:left="0"/>
              <w:jc w:val="center"/>
              <w:rPr>
                <w:rStyle w:val="CommentReference"/>
                <w:rFonts w:ascii="Arial" w:hAnsi="Arial" w:cs="Arial"/>
                <w:sz w:val="18"/>
                <w:szCs w:val="18"/>
              </w:rPr>
            </w:pPr>
            <w:r w:rsidRPr="00FE54B6">
              <w:rPr>
                <w:rFonts w:ascii="Arial" w:hAnsi="Arial" w:cs="Arial"/>
                <w:color w:val="000000"/>
                <w:sz w:val="18"/>
                <w:szCs w:val="18"/>
              </w:rPr>
              <w:t>1970</w:t>
            </w:r>
          </w:p>
        </w:tc>
      </w:tr>
      <w:tr w:rsidR="00F20D93" w14:paraId="048938B9" w14:textId="77777777" w:rsidTr="0013087C">
        <w:trPr>
          <w:cantSplit/>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5084F584" w14:textId="77777777" w:rsidR="00F20D93" w:rsidRPr="00FE54B6" w:rsidRDefault="00F20D93" w:rsidP="0013087C">
            <w:pPr>
              <w:pStyle w:val="H1bodytext"/>
              <w:spacing w:after="0"/>
              <w:ind w:left="0"/>
              <w:jc w:val="center"/>
              <w:rPr>
                <w:rFonts w:ascii="Arial" w:hAnsi="Arial" w:cs="Arial"/>
                <w:bCs/>
                <w:sz w:val="18"/>
                <w:szCs w:val="18"/>
              </w:rPr>
            </w:pPr>
            <w:r w:rsidRPr="00FE54B6">
              <w:rPr>
                <w:rFonts w:ascii="Arial" w:hAnsi="Arial" w:cs="Arial"/>
                <w:color w:val="000000"/>
                <w:sz w:val="18"/>
                <w:szCs w:val="18"/>
              </w:rPr>
              <w:t>216-Z-19</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7CB9F80"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650.081659045</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9B29D1B"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1971</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4420A12"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1981</w:t>
            </w:r>
          </w:p>
        </w:tc>
      </w:tr>
      <w:tr w:rsidR="00F20D93" w14:paraId="7C7931E4"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1F51BF11"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216-Z-1D</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E1BA8F3"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4163.16491928</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62D277A" w14:textId="77777777" w:rsidR="00F20D93" w:rsidRPr="00FE54B6" w:rsidRDefault="00F20D93" w:rsidP="0013087C">
            <w:pPr>
              <w:jc w:val="center"/>
              <w:rPr>
                <w:sz w:val="18"/>
                <w:szCs w:val="18"/>
              </w:rPr>
            </w:pPr>
            <w:r w:rsidRPr="00FE54B6">
              <w:rPr>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D504BD0" w14:textId="77777777" w:rsidR="00F20D93" w:rsidRPr="00FE54B6" w:rsidRDefault="00F20D93" w:rsidP="0013087C">
            <w:pPr>
              <w:jc w:val="center"/>
              <w:rPr>
                <w:sz w:val="18"/>
                <w:szCs w:val="18"/>
              </w:rPr>
            </w:pPr>
            <w:r w:rsidRPr="00FE54B6">
              <w:rPr>
                <w:color w:val="000000"/>
                <w:sz w:val="18"/>
                <w:szCs w:val="18"/>
              </w:rPr>
              <w:t>1948</w:t>
            </w:r>
          </w:p>
        </w:tc>
      </w:tr>
      <w:tr w:rsidR="00F20D93" w14:paraId="757FAEAB"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507BF508"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216-U-14</w:t>
            </w:r>
          </w:p>
        </w:tc>
        <w:tc>
          <w:tcPr>
            <w:tcW w:w="2250" w:type="dxa"/>
            <w:tcBorders>
              <w:top w:val="single" w:sz="4" w:space="0" w:color="auto"/>
              <w:left w:val="single" w:sz="4" w:space="0" w:color="auto"/>
              <w:bottom w:val="single" w:sz="4" w:space="0" w:color="auto"/>
              <w:right w:val="single" w:sz="4" w:space="0" w:color="auto"/>
            </w:tcBorders>
            <w:vAlign w:val="center"/>
            <w:hideMark/>
          </w:tcPr>
          <w:p w14:paraId="3E7421D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41007.6853106</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8428767"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B513588"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1984</w:t>
            </w:r>
          </w:p>
        </w:tc>
      </w:tr>
      <w:tr w:rsidR="00F20D93" w14:paraId="0D947392"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3E5CD786"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216-U-10</w:t>
            </w:r>
          </w:p>
        </w:tc>
        <w:tc>
          <w:tcPr>
            <w:tcW w:w="2250" w:type="dxa"/>
            <w:tcBorders>
              <w:top w:val="single" w:sz="4" w:space="0" w:color="auto"/>
              <w:left w:val="single" w:sz="4" w:space="0" w:color="auto"/>
              <w:bottom w:val="single" w:sz="4" w:space="0" w:color="auto"/>
              <w:right w:val="single" w:sz="4" w:space="0" w:color="auto"/>
            </w:tcBorders>
            <w:vAlign w:val="center"/>
            <w:hideMark/>
          </w:tcPr>
          <w:p w14:paraId="0AC4FDD5"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194229.402893</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24A992A"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2E2B05B"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1984</w:t>
            </w:r>
          </w:p>
        </w:tc>
      </w:tr>
      <w:tr w:rsidR="00F20D93" w14:paraId="059EF09D"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132259B8"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216-U-11</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7D8ABBB"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67237.8559196</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E40EE2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BFCA04F"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1956</w:t>
            </w:r>
          </w:p>
        </w:tc>
      </w:tr>
      <w:tr w:rsidR="00F20D93" w14:paraId="054C38B9"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3D81587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216-Z-1D-South</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62B346E"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2144.24717683</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287351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1949</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80C274A"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1958</w:t>
            </w:r>
          </w:p>
        </w:tc>
      </w:tr>
      <w:tr w:rsidR="00F20D93" w14:paraId="79C44ECD" w14:textId="77777777" w:rsidTr="00327C21">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5828C7FA"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216-U-14-South</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F8CB98F"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20959.2514744</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4B76077"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1985</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9FC93F1"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1994</w:t>
            </w:r>
          </w:p>
        </w:tc>
      </w:tr>
      <w:tr w:rsidR="001E5793" w:rsidRPr="00327C21" w14:paraId="0B7B3E7E" w14:textId="77777777" w:rsidTr="00327C21">
        <w:trPr>
          <w:trHeight w:val="288"/>
        </w:trPr>
        <w:tc>
          <w:tcPr>
            <w:tcW w:w="9360" w:type="dxa"/>
            <w:gridSpan w:val="4"/>
            <w:tcBorders>
              <w:top w:val="single" w:sz="4" w:space="0" w:color="auto"/>
              <w:left w:val="nil"/>
              <w:bottom w:val="single" w:sz="4" w:space="0" w:color="auto"/>
              <w:right w:val="nil"/>
            </w:tcBorders>
            <w:vAlign w:val="center"/>
          </w:tcPr>
          <w:p w14:paraId="09A49F2D" w14:textId="44B21874" w:rsidR="001E5793" w:rsidRPr="00327C21" w:rsidRDefault="007C5747" w:rsidP="00327C21">
            <w:pPr>
              <w:pStyle w:val="H1bodytext"/>
              <w:spacing w:after="0"/>
              <w:ind w:left="0"/>
              <w:rPr>
                <w:rFonts w:ascii="Arial" w:hAnsi="Arial" w:cs="Arial"/>
                <w:color w:val="000000"/>
                <w:sz w:val="16"/>
                <w:szCs w:val="16"/>
              </w:rPr>
            </w:pPr>
            <w:r>
              <w:rPr>
                <w:rFonts w:ascii="Arial" w:hAnsi="Arial" w:cs="Arial"/>
                <w:sz w:val="18"/>
                <w:szCs w:val="18"/>
              </w:rPr>
              <w:t>Source</w:t>
            </w:r>
            <w:r w:rsidR="001E5793" w:rsidRPr="001E5793">
              <w:rPr>
                <w:rFonts w:ascii="Arial" w:hAnsi="Arial" w:cs="Arial"/>
                <w:sz w:val="18"/>
                <w:szCs w:val="18"/>
              </w:rPr>
              <w:t xml:space="preserve">: </w:t>
            </w:r>
            <w:r w:rsidR="001E5793" w:rsidRPr="0004053F">
              <w:rPr>
                <w:rFonts w:ascii="Arial" w:hAnsi="Arial" w:cs="Arial"/>
                <w:sz w:val="18"/>
                <w:szCs w:val="18"/>
              </w:rPr>
              <w:t>ECF-HANFORD-19-0032</w:t>
            </w:r>
            <w:r>
              <w:rPr>
                <w:rFonts w:ascii="Arial" w:hAnsi="Arial" w:cs="Arial"/>
                <w:sz w:val="18"/>
                <w:szCs w:val="18"/>
              </w:rPr>
              <w:t xml:space="preserve">, </w:t>
            </w:r>
            <w:r w:rsidRPr="004E37D0">
              <w:rPr>
                <w:rFonts w:ascii="Arial" w:hAnsi="Arial" w:cs="Arial"/>
                <w:i/>
                <w:iCs/>
                <w:sz w:val="18"/>
                <w:szCs w:val="18"/>
              </w:rPr>
              <w:t>Distribution of Infiltration in the 216-U-10</w:t>
            </w:r>
            <w:r w:rsidR="008D5611">
              <w:rPr>
                <w:rFonts w:ascii="Arial" w:hAnsi="Arial" w:cs="Arial"/>
                <w:i/>
                <w:iCs/>
                <w:sz w:val="18"/>
                <w:szCs w:val="18"/>
              </w:rPr>
              <w:t>,</w:t>
            </w:r>
            <w:r w:rsidRPr="004E37D0">
              <w:rPr>
                <w:rFonts w:ascii="Arial" w:hAnsi="Arial" w:cs="Arial"/>
                <w:i/>
                <w:iCs/>
                <w:sz w:val="18"/>
                <w:szCs w:val="18"/>
              </w:rPr>
              <w:t xml:space="preserve"> 216-B-3</w:t>
            </w:r>
            <w:r w:rsidR="008D5611">
              <w:rPr>
                <w:rFonts w:ascii="Arial" w:hAnsi="Arial" w:cs="Arial"/>
                <w:i/>
                <w:iCs/>
                <w:sz w:val="18"/>
                <w:szCs w:val="18"/>
              </w:rPr>
              <w:t>, and 216-T-4</w:t>
            </w:r>
            <w:r w:rsidRPr="004E37D0">
              <w:rPr>
                <w:rFonts w:ascii="Arial" w:hAnsi="Arial" w:cs="Arial"/>
                <w:i/>
                <w:iCs/>
                <w:sz w:val="18"/>
                <w:szCs w:val="18"/>
              </w:rPr>
              <w:t xml:space="preserve"> Pond Systems 1944 to 1997</w:t>
            </w:r>
            <w:r w:rsidR="0022697C">
              <w:rPr>
                <w:rFonts w:ascii="Arial" w:hAnsi="Arial" w:cs="Arial"/>
                <w:sz w:val="18"/>
                <w:szCs w:val="18"/>
              </w:rPr>
              <w:t>, Rev. 1.</w:t>
            </w:r>
          </w:p>
        </w:tc>
      </w:tr>
    </w:tbl>
    <w:p w14:paraId="32187448" w14:textId="77777777" w:rsidR="00F20D93" w:rsidRPr="006504D7" w:rsidRDefault="00F20D93" w:rsidP="00E62A15">
      <w:pPr>
        <w:pStyle w:val="H1bodytext"/>
        <w:spacing w:after="120"/>
        <w:rPr>
          <w:rFonts w:ascii="Arial" w:hAnsi="Arial"/>
        </w:rPr>
      </w:pPr>
    </w:p>
    <w:p w14:paraId="20435C5C" w14:textId="77777777" w:rsidR="00E62A15" w:rsidRPr="00E9368E" w:rsidRDefault="00E62A15" w:rsidP="006973AE">
      <w:pPr>
        <w:pStyle w:val="Heading1"/>
        <w:rPr>
          <w:b w:val="0"/>
        </w:rPr>
      </w:pPr>
      <w:r w:rsidRPr="00E9368E">
        <w:t>Requirements Traceability Matrix</w:t>
      </w:r>
    </w:p>
    <w:p w14:paraId="1179DFB7" w14:textId="4951FB61"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EAB36FE9F2954BF680971FC2168B66DB"/>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rPr>
            <w:t>CIE Source Rerouting</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5B60D6" w:rsidRPr="005B60D6">
        <w:rPr>
          <w:rFonts w:ascii="Arial" w:hAnsi="Arial" w:cs="Arial"/>
        </w:rPr>
        <w:t xml:space="preserve">Table </w:t>
      </w:r>
      <w:r w:rsidR="00DA11B3" w:rsidRPr="00DA11B3">
        <w:rPr>
          <w:rFonts w:ascii="Arial" w:hAnsi="Arial" w:cs="Arial"/>
        </w:rPr>
        <w:fldChar w:fldCharType="end"/>
      </w:r>
      <w:r w:rsidR="00896EF5">
        <w:rPr>
          <w:rFonts w:ascii="Arial" w:hAnsi="Arial" w:cs="Arial"/>
        </w:rPr>
        <w:t>2</w:t>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63128C02" w14:textId="2D9B38A3" w:rsidR="006504D7" w:rsidRPr="007D0AAC" w:rsidRDefault="00DA11B3" w:rsidP="006636CC">
            <w:pPr>
              <w:pStyle w:val="TableNumberCaption"/>
            </w:pPr>
            <w:bookmarkStart w:id="4" w:name="_Ref33083555"/>
            <w:bookmarkEnd w:id="3"/>
            <w:r>
              <w:t xml:space="preserve">Table </w:t>
            </w:r>
            <w:bookmarkEnd w:id="4"/>
            <w:r w:rsidR="00896EF5">
              <w:t>2</w:t>
            </w:r>
            <w:r w:rsidR="006636CC">
              <w:t xml:space="preserve">. </w:t>
            </w:r>
            <w:r w:rsidR="006504D7" w:rsidRPr="007D0AAC">
              <w:t xml:space="preserve">Requirements Traceability Matrix </w:t>
            </w:r>
          </w:p>
        </w:tc>
      </w:tr>
      <w:tr w:rsidR="006504D7" w:rsidRPr="007D0AAC"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6636CC">
            <w:pPr>
              <w:pStyle w:val="TableHead"/>
            </w:pPr>
            <w:r w:rsidRPr="007D0AAC">
              <w:t>Functional Requirement ID</w:t>
            </w:r>
          </w:p>
        </w:tc>
        <w:tc>
          <w:tcPr>
            <w:tcW w:w="1980" w:type="dxa"/>
            <w:shd w:val="clear" w:color="auto" w:fill="D9D9D9" w:themeFill="background1" w:themeFillShade="D9"/>
            <w:vAlign w:val="bottom"/>
          </w:tcPr>
          <w:p w14:paraId="0C71DDA1" w14:textId="7A274E5B" w:rsidR="006504D7" w:rsidRPr="007D0AAC" w:rsidRDefault="006504D7" w:rsidP="006636CC">
            <w:pPr>
              <w:pStyle w:val="TableHead"/>
            </w:pPr>
            <w:r w:rsidRPr="007D0AAC">
              <w:t>Test ID</w:t>
            </w:r>
          </w:p>
        </w:tc>
        <w:tc>
          <w:tcPr>
            <w:tcW w:w="5490" w:type="dxa"/>
            <w:shd w:val="clear" w:color="auto" w:fill="D9D9D9" w:themeFill="background1" w:themeFillShade="D9"/>
            <w:vAlign w:val="bottom"/>
          </w:tcPr>
          <w:p w14:paraId="07502E80" w14:textId="77777777" w:rsidR="006504D7" w:rsidRPr="007D0AAC" w:rsidRDefault="006504D7" w:rsidP="006636CC">
            <w:pPr>
              <w:pStyle w:val="TableHead"/>
            </w:pPr>
            <w:r w:rsidRPr="007D0AAC">
              <w:t>Test Case</w:t>
            </w:r>
          </w:p>
        </w:tc>
      </w:tr>
      <w:tr w:rsidR="006504D7" w:rsidRPr="007D0AAC" w14:paraId="0C2D1186" w14:textId="77777777" w:rsidTr="003314D1">
        <w:trPr>
          <w:cantSplit/>
          <w:trHeight w:val="665"/>
        </w:trPr>
        <w:tc>
          <w:tcPr>
            <w:tcW w:w="1890" w:type="dxa"/>
            <w:shd w:val="clear" w:color="auto" w:fill="auto"/>
            <w:vAlign w:val="center"/>
          </w:tcPr>
          <w:p w14:paraId="74C37038" w14:textId="017DD38C" w:rsidR="006504D7" w:rsidRPr="006636CC" w:rsidRDefault="006504D7" w:rsidP="00091E69">
            <w:pPr>
              <w:pStyle w:val="H1bodytext"/>
              <w:spacing w:after="0"/>
              <w:ind w:left="0"/>
              <w:jc w:val="center"/>
              <w:rPr>
                <w:rFonts w:ascii="Arial" w:hAnsi="Arial"/>
                <w:bCs/>
                <w:sz w:val="18"/>
                <w:szCs w:val="18"/>
              </w:rPr>
            </w:pPr>
            <w:r w:rsidRPr="006636CC">
              <w:rPr>
                <w:rFonts w:ascii="Arial" w:hAnsi="Arial"/>
                <w:bCs/>
                <w:sz w:val="18"/>
                <w:szCs w:val="18"/>
              </w:rPr>
              <w:t>QA Level</w:t>
            </w:r>
          </w:p>
        </w:tc>
        <w:tc>
          <w:tcPr>
            <w:tcW w:w="1980" w:type="dxa"/>
            <w:shd w:val="clear" w:color="auto" w:fill="auto"/>
            <w:vAlign w:val="center"/>
          </w:tcPr>
          <w:p w14:paraId="08B513E0" w14:textId="417D4D17" w:rsidR="006504D7" w:rsidRPr="006636CC" w:rsidRDefault="006636CC" w:rsidP="00091E69">
            <w:pPr>
              <w:pStyle w:val="H1bodytext"/>
              <w:spacing w:after="0"/>
              <w:ind w:left="0"/>
              <w:jc w:val="center"/>
              <w:rPr>
                <w:rFonts w:ascii="Arial" w:hAnsi="Arial"/>
                <w:bCs/>
                <w:sz w:val="18"/>
                <w:szCs w:val="18"/>
              </w:rPr>
            </w:pPr>
            <w:r w:rsidRPr="006636CC">
              <w:rPr>
                <w:rFonts w:ascii="Arial" w:hAnsi="Arial"/>
                <w:sz w:val="18"/>
                <w:szCs w:val="18"/>
              </w:rPr>
              <w:t>CACIE</w:t>
            </w:r>
            <w:r>
              <w:rPr>
                <w:rFonts w:ascii="Arial" w:hAnsi="Arial"/>
                <w:sz w:val="18"/>
                <w:szCs w:val="18"/>
              </w:rPr>
              <w:t xml:space="preserve"> </w:t>
            </w:r>
            <w:r w:rsidR="0075380E">
              <w:rPr>
                <w:rFonts w:ascii="Arial" w:hAnsi="Arial"/>
                <w:sz w:val="18"/>
                <w:szCs w:val="18"/>
              </w:rPr>
              <w:t xml:space="preserve">CIE </w:t>
            </w:r>
            <w:r>
              <w:rPr>
                <w:rFonts w:ascii="Arial" w:hAnsi="Arial"/>
                <w:sz w:val="18"/>
                <w:szCs w:val="18"/>
              </w:rPr>
              <w:t>S</w:t>
            </w:r>
            <w:r w:rsidRPr="006636CC">
              <w:rPr>
                <w:rFonts w:ascii="Arial" w:hAnsi="Arial"/>
                <w:sz w:val="18"/>
                <w:szCs w:val="18"/>
              </w:rPr>
              <w:t>ource</w:t>
            </w:r>
            <w:r>
              <w:rPr>
                <w:rFonts w:ascii="Arial" w:hAnsi="Arial"/>
                <w:sz w:val="18"/>
                <w:szCs w:val="18"/>
              </w:rPr>
              <w:t xml:space="preserve"> Rerouting </w:t>
            </w:r>
            <w:r w:rsidRPr="006636CC">
              <w:rPr>
                <w:rFonts w:ascii="Arial" w:hAnsi="Arial"/>
                <w:sz w:val="18"/>
                <w:szCs w:val="18"/>
              </w:rPr>
              <w:t>-</w:t>
            </w:r>
            <w:r>
              <w:rPr>
                <w:rFonts w:ascii="Arial" w:hAnsi="Arial"/>
                <w:sz w:val="18"/>
                <w:szCs w:val="18"/>
              </w:rPr>
              <w:t xml:space="preserve"> </w:t>
            </w:r>
            <w:r w:rsidR="006504D7" w:rsidRPr="006636CC">
              <w:rPr>
                <w:rFonts w:ascii="Arial" w:hAnsi="Arial"/>
                <w:bCs/>
                <w:sz w:val="18"/>
                <w:szCs w:val="18"/>
              </w:rPr>
              <w:t>IT-1</w:t>
            </w:r>
          </w:p>
        </w:tc>
        <w:tc>
          <w:tcPr>
            <w:tcW w:w="5490" w:type="dxa"/>
            <w:shd w:val="clear" w:color="auto" w:fill="auto"/>
            <w:vAlign w:val="center"/>
          </w:tcPr>
          <w:p w14:paraId="25C831D9" w14:textId="36D89ADC" w:rsidR="006504D7" w:rsidRPr="006636CC" w:rsidRDefault="006504D7" w:rsidP="00091E69">
            <w:pPr>
              <w:pStyle w:val="H1bodytext"/>
              <w:spacing w:after="0"/>
              <w:ind w:left="0"/>
              <w:jc w:val="center"/>
              <w:rPr>
                <w:rStyle w:val="CommentReference"/>
                <w:sz w:val="18"/>
                <w:szCs w:val="18"/>
              </w:rPr>
            </w:pPr>
            <w:r w:rsidRPr="006636CC">
              <w:rPr>
                <w:rFonts w:ascii="Arial" w:hAnsi="Arial"/>
                <w:sz w:val="18"/>
                <w:szCs w:val="18"/>
              </w:rPr>
              <w:t>Installation Test</w:t>
            </w:r>
            <w:r w:rsidR="006636CC">
              <w:rPr>
                <w:rFonts w:ascii="Arial" w:hAnsi="Arial"/>
                <w:sz w:val="18"/>
                <w:szCs w:val="18"/>
              </w:rPr>
              <w:t xml:space="preserve"> (Table </w:t>
            </w:r>
            <w:r w:rsidR="00896EF5">
              <w:rPr>
                <w:rFonts w:ascii="Arial" w:hAnsi="Arial"/>
                <w:sz w:val="18"/>
                <w:szCs w:val="18"/>
              </w:rPr>
              <w:t>3</w:t>
            </w:r>
            <w:r w:rsidR="006636CC">
              <w:rPr>
                <w:rFonts w:ascii="Arial" w:hAnsi="Arial"/>
                <w:sz w:val="18"/>
                <w:szCs w:val="18"/>
              </w:rPr>
              <w:t>)</w:t>
            </w:r>
          </w:p>
        </w:tc>
      </w:tr>
      <w:tr w:rsidR="006504D7" w:rsidRPr="007D0AAC" w14:paraId="20018E58" w14:textId="77777777" w:rsidTr="003314D1">
        <w:trPr>
          <w:trHeight w:val="1430"/>
        </w:trPr>
        <w:tc>
          <w:tcPr>
            <w:tcW w:w="1890" w:type="dxa"/>
            <w:vAlign w:val="center"/>
          </w:tcPr>
          <w:p w14:paraId="003F2AC8" w14:textId="77777777" w:rsidR="006504D7" w:rsidRPr="006636CC" w:rsidRDefault="006504D7" w:rsidP="00091E69">
            <w:pPr>
              <w:pStyle w:val="H1bodytext"/>
              <w:spacing w:after="0"/>
              <w:ind w:left="0"/>
              <w:jc w:val="center"/>
              <w:rPr>
                <w:rFonts w:ascii="Arial" w:hAnsi="Arial"/>
                <w:sz w:val="18"/>
                <w:szCs w:val="18"/>
              </w:rPr>
            </w:pPr>
            <w:r w:rsidRPr="006636CC">
              <w:rPr>
                <w:rFonts w:ascii="Arial" w:hAnsi="Arial"/>
                <w:sz w:val="18"/>
                <w:szCs w:val="18"/>
              </w:rPr>
              <w:t>FR-</w:t>
            </w:r>
            <w:r w:rsidR="005B60D6" w:rsidRPr="006636CC">
              <w:rPr>
                <w:rFonts w:ascii="Arial" w:hAnsi="Arial"/>
                <w:sz w:val="18"/>
                <w:szCs w:val="18"/>
              </w:rPr>
              <w:t>1</w:t>
            </w:r>
          </w:p>
          <w:p w14:paraId="014288E7" w14:textId="77777777" w:rsidR="005B60D6" w:rsidRPr="006636CC" w:rsidRDefault="005B60D6" w:rsidP="00091E69">
            <w:pPr>
              <w:pStyle w:val="H1bodytext"/>
              <w:spacing w:after="0"/>
              <w:ind w:left="0"/>
              <w:jc w:val="center"/>
              <w:rPr>
                <w:rFonts w:ascii="Arial" w:hAnsi="Arial"/>
                <w:sz w:val="18"/>
                <w:szCs w:val="18"/>
              </w:rPr>
            </w:pPr>
            <w:r w:rsidRPr="006636CC">
              <w:rPr>
                <w:rFonts w:ascii="Arial" w:hAnsi="Arial"/>
                <w:sz w:val="18"/>
                <w:szCs w:val="18"/>
              </w:rPr>
              <w:t>FR-2</w:t>
            </w:r>
          </w:p>
          <w:p w14:paraId="3806044B" w14:textId="39E6B046" w:rsidR="005B60D6" w:rsidRPr="006636CC" w:rsidRDefault="005B60D6" w:rsidP="00091E69">
            <w:pPr>
              <w:pStyle w:val="H1bodytext"/>
              <w:spacing w:after="0"/>
              <w:ind w:left="0"/>
              <w:jc w:val="center"/>
              <w:rPr>
                <w:rFonts w:ascii="Arial" w:hAnsi="Arial"/>
                <w:sz w:val="18"/>
                <w:szCs w:val="18"/>
              </w:rPr>
            </w:pPr>
            <w:r w:rsidRPr="006636CC">
              <w:rPr>
                <w:rFonts w:ascii="Arial" w:hAnsi="Arial"/>
                <w:sz w:val="18"/>
                <w:szCs w:val="18"/>
              </w:rPr>
              <w:t>FR-</w:t>
            </w:r>
            <w:r w:rsidR="008D5611">
              <w:rPr>
                <w:rFonts w:ascii="Arial" w:hAnsi="Arial"/>
                <w:sz w:val="18"/>
                <w:szCs w:val="18"/>
              </w:rPr>
              <w:t>10</w:t>
            </w:r>
          </w:p>
        </w:tc>
        <w:tc>
          <w:tcPr>
            <w:tcW w:w="1980" w:type="dxa"/>
            <w:vAlign w:val="center"/>
          </w:tcPr>
          <w:p w14:paraId="59DF7714" w14:textId="13AADCCB" w:rsidR="006504D7" w:rsidRPr="006636CC" w:rsidRDefault="006636CC" w:rsidP="00091E69">
            <w:pPr>
              <w:pStyle w:val="H1bodytext"/>
              <w:spacing w:after="0"/>
              <w:ind w:left="0"/>
              <w:jc w:val="center"/>
              <w:rPr>
                <w:rFonts w:ascii="Arial" w:hAnsi="Arial"/>
                <w:sz w:val="18"/>
                <w:szCs w:val="18"/>
              </w:rPr>
            </w:pPr>
            <w:r w:rsidRPr="006636CC">
              <w:rPr>
                <w:rFonts w:ascii="Arial" w:hAnsi="Arial"/>
                <w:sz w:val="18"/>
                <w:szCs w:val="18"/>
              </w:rPr>
              <w:t>CACIE</w:t>
            </w:r>
            <w:r>
              <w:rPr>
                <w:rFonts w:ascii="Arial" w:hAnsi="Arial"/>
                <w:sz w:val="18"/>
                <w:szCs w:val="18"/>
              </w:rPr>
              <w:t xml:space="preserve"> </w:t>
            </w:r>
            <w:r w:rsidR="0075380E">
              <w:rPr>
                <w:rFonts w:ascii="Arial" w:hAnsi="Arial"/>
                <w:sz w:val="18"/>
                <w:szCs w:val="18"/>
              </w:rPr>
              <w:t xml:space="preserve">CIE </w:t>
            </w:r>
            <w:r>
              <w:rPr>
                <w:rFonts w:ascii="Arial" w:hAnsi="Arial"/>
                <w:sz w:val="18"/>
                <w:szCs w:val="18"/>
              </w:rPr>
              <w:t>S</w:t>
            </w:r>
            <w:r w:rsidRPr="006636CC">
              <w:rPr>
                <w:rFonts w:ascii="Arial" w:hAnsi="Arial"/>
                <w:sz w:val="18"/>
                <w:szCs w:val="18"/>
              </w:rPr>
              <w:t>ource</w:t>
            </w:r>
            <w:r>
              <w:rPr>
                <w:rFonts w:ascii="Arial" w:hAnsi="Arial"/>
                <w:sz w:val="18"/>
                <w:szCs w:val="18"/>
              </w:rPr>
              <w:t xml:space="preserve"> Rerouting </w:t>
            </w:r>
            <w:r w:rsidRPr="006636CC">
              <w:rPr>
                <w:rFonts w:ascii="Arial" w:hAnsi="Arial"/>
                <w:sz w:val="18"/>
                <w:szCs w:val="18"/>
              </w:rPr>
              <w:t>-</w:t>
            </w:r>
            <w:r>
              <w:rPr>
                <w:rFonts w:ascii="Arial" w:hAnsi="Arial"/>
                <w:sz w:val="18"/>
                <w:szCs w:val="18"/>
              </w:rPr>
              <w:t xml:space="preserve"> </w:t>
            </w:r>
            <w:r w:rsidR="00FB05C0">
              <w:rPr>
                <w:rFonts w:ascii="Arial" w:hAnsi="Arial"/>
                <w:sz w:val="18"/>
                <w:szCs w:val="18"/>
              </w:rPr>
              <w:t>A</w:t>
            </w:r>
            <w:r>
              <w:rPr>
                <w:rFonts w:ascii="Arial" w:hAnsi="Arial"/>
                <w:sz w:val="18"/>
                <w:szCs w:val="18"/>
              </w:rPr>
              <w:t>T</w:t>
            </w:r>
            <w:r w:rsidR="006504D7" w:rsidRPr="006636CC">
              <w:rPr>
                <w:rFonts w:ascii="Arial" w:hAnsi="Arial"/>
                <w:sz w:val="18"/>
                <w:szCs w:val="18"/>
              </w:rPr>
              <w:t>-1</w:t>
            </w:r>
          </w:p>
        </w:tc>
        <w:tc>
          <w:tcPr>
            <w:tcW w:w="5490" w:type="dxa"/>
            <w:vAlign w:val="center"/>
          </w:tcPr>
          <w:p w14:paraId="6CE81F31" w14:textId="2B178E35" w:rsidR="006504D7" w:rsidRPr="006636CC" w:rsidRDefault="00DA7A97" w:rsidP="00182853">
            <w:pPr>
              <w:pStyle w:val="H1bodytext"/>
              <w:spacing w:after="0"/>
              <w:ind w:left="0"/>
              <w:rPr>
                <w:rFonts w:ascii="Arial" w:hAnsi="Arial"/>
                <w:sz w:val="18"/>
                <w:szCs w:val="18"/>
              </w:rPr>
            </w:pPr>
            <w:r>
              <w:rPr>
                <w:rFonts w:ascii="Arial" w:hAnsi="Arial"/>
                <w:sz w:val="18"/>
                <w:szCs w:val="18"/>
              </w:rPr>
              <w:t>Acceptance</w:t>
            </w:r>
            <w:r w:rsidR="006636CC" w:rsidRPr="006636CC">
              <w:rPr>
                <w:rFonts w:ascii="Arial" w:hAnsi="Arial"/>
                <w:sz w:val="18"/>
                <w:szCs w:val="18"/>
              </w:rPr>
              <w:t xml:space="preserve"> Test</w:t>
            </w:r>
            <w:r w:rsidR="006636CC">
              <w:rPr>
                <w:rFonts w:ascii="Arial" w:hAnsi="Arial"/>
                <w:sz w:val="18"/>
                <w:szCs w:val="18"/>
              </w:rPr>
              <w:t xml:space="preserve"> (Table </w:t>
            </w:r>
            <w:r>
              <w:rPr>
                <w:rFonts w:ascii="Arial" w:hAnsi="Arial"/>
                <w:sz w:val="18"/>
                <w:szCs w:val="18"/>
              </w:rPr>
              <w:t>4</w:t>
            </w:r>
            <w:r w:rsidR="006636CC">
              <w:rPr>
                <w:rFonts w:ascii="Arial" w:hAnsi="Arial"/>
                <w:sz w:val="18"/>
                <w:szCs w:val="18"/>
              </w:rPr>
              <w:t xml:space="preserve">): </w:t>
            </w:r>
            <w:r w:rsidR="00182853" w:rsidRPr="006636CC">
              <w:rPr>
                <w:rFonts w:ascii="Arial" w:hAnsi="Arial"/>
                <w:sz w:val="18"/>
                <w:szCs w:val="18"/>
              </w:rPr>
              <w:t>Confirm that the output files “U-10_B-3_</w:t>
            </w:r>
            <w:r w:rsidR="001B2EC5">
              <w:rPr>
                <w:rFonts w:ascii="Arial" w:hAnsi="Arial"/>
                <w:sz w:val="18"/>
                <w:szCs w:val="18"/>
              </w:rPr>
              <w:t>T-4_</w:t>
            </w:r>
            <w:r w:rsidR="00481585">
              <w:rPr>
                <w:rFonts w:ascii="Arial" w:hAnsi="Arial"/>
                <w:sz w:val="18"/>
                <w:szCs w:val="18"/>
              </w:rPr>
              <w:t>CIE_</w:t>
            </w:r>
            <w:r w:rsidR="00182853" w:rsidRPr="006636CC">
              <w:rPr>
                <w:rFonts w:ascii="Arial" w:hAnsi="Arial"/>
                <w:sz w:val="18"/>
                <w:szCs w:val="18"/>
              </w:rPr>
              <w:t>reroute_in.dat”, “U 10_B-3_</w:t>
            </w:r>
            <w:r w:rsidR="001B2EC5">
              <w:rPr>
                <w:rFonts w:ascii="Arial" w:hAnsi="Arial"/>
                <w:sz w:val="18"/>
                <w:szCs w:val="18"/>
              </w:rPr>
              <w:t>T-4_</w:t>
            </w:r>
            <w:r w:rsidR="00481585">
              <w:rPr>
                <w:rFonts w:ascii="Arial" w:hAnsi="Arial"/>
                <w:sz w:val="18"/>
                <w:szCs w:val="18"/>
              </w:rPr>
              <w:t>CIE_</w:t>
            </w:r>
            <w:r w:rsidR="00182853" w:rsidRPr="006636CC">
              <w:rPr>
                <w:rFonts w:ascii="Arial" w:hAnsi="Arial"/>
                <w:sz w:val="18"/>
                <w:szCs w:val="18"/>
              </w:rPr>
              <w:t>reroute_</w:t>
            </w:r>
            <w:r w:rsidR="001B2EC5">
              <w:rPr>
                <w:rFonts w:ascii="Arial" w:hAnsi="Arial"/>
                <w:sz w:val="18"/>
                <w:szCs w:val="18"/>
              </w:rPr>
              <w:t xml:space="preserve"> </w:t>
            </w:r>
            <w:r w:rsidR="00182853" w:rsidRPr="006636CC">
              <w:rPr>
                <w:rFonts w:ascii="Arial" w:hAnsi="Arial"/>
                <w:sz w:val="18"/>
                <w:szCs w:val="18"/>
              </w:rPr>
              <w:t>fractions.dat”, “U</w:t>
            </w:r>
            <w:r w:rsidR="00481585">
              <w:rPr>
                <w:rFonts w:ascii="Arial" w:hAnsi="Arial"/>
                <w:sz w:val="18"/>
                <w:szCs w:val="18"/>
              </w:rPr>
              <w:noBreakHyphen/>
            </w:r>
            <w:r w:rsidR="00182853" w:rsidRPr="006636CC">
              <w:rPr>
                <w:rFonts w:ascii="Arial" w:hAnsi="Arial"/>
                <w:sz w:val="18"/>
                <w:szCs w:val="18"/>
              </w:rPr>
              <w:t>10_B-3_</w:t>
            </w:r>
            <w:r w:rsidR="001B2EC5">
              <w:rPr>
                <w:rFonts w:ascii="Arial" w:hAnsi="Arial"/>
                <w:sz w:val="18"/>
                <w:szCs w:val="18"/>
              </w:rPr>
              <w:t>T-4_</w:t>
            </w:r>
            <w:r w:rsidR="00481585">
              <w:rPr>
                <w:rFonts w:ascii="Arial" w:hAnsi="Arial"/>
                <w:sz w:val="18"/>
                <w:szCs w:val="18"/>
              </w:rPr>
              <w:t>CIE_</w:t>
            </w:r>
            <w:r w:rsidR="00182853" w:rsidRPr="006636CC">
              <w:rPr>
                <w:rFonts w:ascii="Arial" w:hAnsi="Arial"/>
                <w:sz w:val="18"/>
                <w:szCs w:val="18"/>
              </w:rPr>
              <w:t xml:space="preserve">reroute_rates.dat” and </w:t>
            </w:r>
            <w:r w:rsidR="001B2EC5">
              <w:rPr>
                <w:rFonts w:ascii="Arial" w:hAnsi="Arial"/>
                <w:sz w:val="18"/>
                <w:szCs w:val="18"/>
              </w:rPr>
              <w:br/>
            </w:r>
            <w:r w:rsidR="00182853" w:rsidRPr="006636CC">
              <w:rPr>
                <w:rFonts w:ascii="Arial" w:hAnsi="Arial"/>
                <w:sz w:val="18"/>
                <w:szCs w:val="18"/>
              </w:rPr>
              <w:t>“U</w:t>
            </w:r>
            <w:r w:rsidR="00481585">
              <w:rPr>
                <w:rFonts w:ascii="Arial" w:hAnsi="Arial"/>
                <w:sz w:val="18"/>
                <w:szCs w:val="18"/>
              </w:rPr>
              <w:t>-</w:t>
            </w:r>
            <w:r w:rsidR="00182853" w:rsidRPr="006636CC">
              <w:rPr>
                <w:rFonts w:ascii="Arial" w:hAnsi="Arial"/>
                <w:sz w:val="18"/>
                <w:szCs w:val="18"/>
              </w:rPr>
              <w:t>10_B-3_</w:t>
            </w:r>
            <w:r w:rsidR="001B2EC5">
              <w:rPr>
                <w:rFonts w:ascii="Arial" w:hAnsi="Arial"/>
                <w:sz w:val="18"/>
                <w:szCs w:val="18"/>
              </w:rPr>
              <w:t>T-4_</w:t>
            </w:r>
            <w:r w:rsidR="00481585">
              <w:rPr>
                <w:rFonts w:ascii="Arial" w:hAnsi="Arial"/>
                <w:sz w:val="18"/>
                <w:szCs w:val="18"/>
              </w:rPr>
              <w:t>CIE_</w:t>
            </w:r>
            <w:r w:rsidR="00182853" w:rsidRPr="006636CC">
              <w:rPr>
                <w:rFonts w:ascii="Arial" w:hAnsi="Arial"/>
                <w:sz w:val="18"/>
                <w:szCs w:val="18"/>
              </w:rPr>
              <w:t>reroute_rates.csv” are generated and contain data</w:t>
            </w:r>
            <w:r w:rsidR="005B60D6" w:rsidRPr="006636CC">
              <w:rPr>
                <w:rFonts w:ascii="Arial" w:hAnsi="Arial"/>
                <w:sz w:val="18"/>
                <w:szCs w:val="18"/>
              </w:rPr>
              <w:t>.</w:t>
            </w:r>
          </w:p>
        </w:tc>
      </w:tr>
      <w:tr w:rsidR="005B60D6" w:rsidRPr="007D0AAC" w14:paraId="6A2FC433" w14:textId="77777777" w:rsidTr="003314D1">
        <w:trPr>
          <w:trHeight w:val="1430"/>
        </w:trPr>
        <w:tc>
          <w:tcPr>
            <w:tcW w:w="1890" w:type="dxa"/>
            <w:vAlign w:val="center"/>
          </w:tcPr>
          <w:p w14:paraId="5C8E7649" w14:textId="77777777"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lastRenderedPageBreak/>
              <w:t>FR-1</w:t>
            </w:r>
          </w:p>
          <w:p w14:paraId="605CBBC3" w14:textId="60C1CACA"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FR-2</w:t>
            </w:r>
          </w:p>
          <w:p w14:paraId="058D89EB" w14:textId="0856C3ED"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FR-3</w:t>
            </w:r>
          </w:p>
          <w:p w14:paraId="03A708BC" w14:textId="197A0465"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FR-4</w:t>
            </w:r>
          </w:p>
          <w:p w14:paraId="7907588D" w14:textId="162D836F"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FR-5</w:t>
            </w:r>
          </w:p>
          <w:p w14:paraId="01DB2C70" w14:textId="77777777"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FR-6</w:t>
            </w:r>
          </w:p>
          <w:p w14:paraId="373B2786" w14:textId="77777777" w:rsidR="00653491" w:rsidRDefault="00653491" w:rsidP="005B60D6">
            <w:pPr>
              <w:pStyle w:val="H1bodytext"/>
              <w:spacing w:after="0"/>
              <w:ind w:left="0"/>
              <w:jc w:val="center"/>
              <w:rPr>
                <w:rFonts w:ascii="Arial" w:hAnsi="Arial"/>
                <w:sz w:val="18"/>
                <w:szCs w:val="18"/>
              </w:rPr>
            </w:pPr>
            <w:r w:rsidRPr="006636CC">
              <w:rPr>
                <w:rFonts w:ascii="Arial" w:hAnsi="Arial"/>
                <w:sz w:val="18"/>
                <w:szCs w:val="18"/>
              </w:rPr>
              <w:t>FR-7</w:t>
            </w:r>
          </w:p>
          <w:p w14:paraId="7882EDA8" w14:textId="77777777" w:rsidR="00C71BD5" w:rsidRDefault="00C71BD5" w:rsidP="005B60D6">
            <w:pPr>
              <w:pStyle w:val="H1bodytext"/>
              <w:spacing w:after="0"/>
              <w:ind w:left="0"/>
              <w:jc w:val="center"/>
              <w:rPr>
                <w:rFonts w:ascii="Arial" w:hAnsi="Arial"/>
                <w:sz w:val="18"/>
                <w:szCs w:val="18"/>
              </w:rPr>
            </w:pPr>
            <w:r>
              <w:rPr>
                <w:rFonts w:ascii="Arial" w:hAnsi="Arial"/>
                <w:sz w:val="18"/>
                <w:szCs w:val="18"/>
              </w:rPr>
              <w:t>FR-8</w:t>
            </w:r>
          </w:p>
          <w:p w14:paraId="13940753" w14:textId="77777777" w:rsidR="00AD3809" w:rsidRDefault="00AD3809" w:rsidP="005B60D6">
            <w:pPr>
              <w:pStyle w:val="H1bodytext"/>
              <w:spacing w:after="0"/>
              <w:ind w:left="0"/>
              <w:jc w:val="center"/>
              <w:rPr>
                <w:rFonts w:ascii="Arial" w:hAnsi="Arial"/>
                <w:sz w:val="18"/>
                <w:szCs w:val="18"/>
              </w:rPr>
            </w:pPr>
            <w:r>
              <w:rPr>
                <w:rFonts w:ascii="Arial" w:hAnsi="Arial"/>
                <w:sz w:val="18"/>
                <w:szCs w:val="18"/>
              </w:rPr>
              <w:t>FR-9</w:t>
            </w:r>
          </w:p>
          <w:p w14:paraId="02A26959" w14:textId="79A54A27" w:rsidR="008D5611" w:rsidRPr="006636CC" w:rsidRDefault="008D5611" w:rsidP="005B60D6">
            <w:pPr>
              <w:pStyle w:val="H1bodytext"/>
              <w:spacing w:after="0"/>
              <w:ind w:left="0"/>
              <w:jc w:val="center"/>
              <w:rPr>
                <w:rFonts w:ascii="Arial" w:hAnsi="Arial"/>
                <w:sz w:val="18"/>
                <w:szCs w:val="18"/>
              </w:rPr>
            </w:pPr>
            <w:r>
              <w:rPr>
                <w:rFonts w:ascii="Arial" w:hAnsi="Arial"/>
                <w:sz w:val="18"/>
                <w:szCs w:val="18"/>
              </w:rPr>
              <w:t>FR-10</w:t>
            </w:r>
          </w:p>
        </w:tc>
        <w:tc>
          <w:tcPr>
            <w:tcW w:w="1980" w:type="dxa"/>
            <w:vAlign w:val="center"/>
          </w:tcPr>
          <w:p w14:paraId="2BB02FA2" w14:textId="1591922B"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CACIE</w:t>
            </w:r>
            <w:r w:rsidR="006636CC">
              <w:rPr>
                <w:rFonts w:ascii="Arial" w:hAnsi="Arial"/>
                <w:sz w:val="18"/>
                <w:szCs w:val="18"/>
              </w:rPr>
              <w:t xml:space="preserve"> </w:t>
            </w:r>
            <w:r w:rsidR="0075380E">
              <w:rPr>
                <w:rFonts w:ascii="Arial" w:hAnsi="Arial"/>
                <w:sz w:val="18"/>
                <w:szCs w:val="18"/>
              </w:rPr>
              <w:t xml:space="preserve">CIE </w:t>
            </w:r>
            <w:r w:rsidR="006636CC">
              <w:rPr>
                <w:rFonts w:ascii="Arial" w:hAnsi="Arial"/>
                <w:sz w:val="18"/>
                <w:szCs w:val="18"/>
              </w:rPr>
              <w:t>S</w:t>
            </w:r>
            <w:r w:rsidRPr="006636CC">
              <w:rPr>
                <w:rFonts w:ascii="Arial" w:hAnsi="Arial"/>
                <w:sz w:val="18"/>
                <w:szCs w:val="18"/>
              </w:rPr>
              <w:t>ource</w:t>
            </w:r>
            <w:r w:rsidR="006636CC">
              <w:rPr>
                <w:rFonts w:ascii="Arial" w:hAnsi="Arial"/>
                <w:sz w:val="18"/>
                <w:szCs w:val="18"/>
              </w:rPr>
              <w:t xml:space="preserve"> Rerouting </w:t>
            </w:r>
            <w:r w:rsidRPr="006636CC">
              <w:rPr>
                <w:rFonts w:ascii="Arial" w:hAnsi="Arial"/>
                <w:sz w:val="18"/>
                <w:szCs w:val="18"/>
              </w:rPr>
              <w:t>-</w:t>
            </w:r>
            <w:r w:rsidR="006636CC">
              <w:rPr>
                <w:rFonts w:ascii="Arial" w:hAnsi="Arial"/>
                <w:sz w:val="18"/>
                <w:szCs w:val="18"/>
              </w:rPr>
              <w:t xml:space="preserve"> AT</w:t>
            </w:r>
            <w:r w:rsidRPr="006636CC">
              <w:rPr>
                <w:rFonts w:ascii="Arial" w:hAnsi="Arial"/>
                <w:sz w:val="18"/>
                <w:szCs w:val="18"/>
              </w:rPr>
              <w:t>-1</w:t>
            </w:r>
          </w:p>
        </w:tc>
        <w:tc>
          <w:tcPr>
            <w:tcW w:w="5490" w:type="dxa"/>
            <w:vAlign w:val="center"/>
          </w:tcPr>
          <w:p w14:paraId="21202B74" w14:textId="0BDADA35" w:rsidR="005B60D6" w:rsidRPr="006636CC" w:rsidRDefault="006636CC" w:rsidP="005B60D6">
            <w:pPr>
              <w:pStyle w:val="H1bodytext"/>
              <w:spacing w:after="0"/>
              <w:ind w:left="0"/>
              <w:rPr>
                <w:rFonts w:ascii="Arial" w:hAnsi="Arial"/>
                <w:sz w:val="18"/>
                <w:szCs w:val="18"/>
              </w:rPr>
            </w:pPr>
            <w:r>
              <w:rPr>
                <w:rFonts w:ascii="Arial" w:hAnsi="Arial" w:cs="Arial"/>
                <w:sz w:val="18"/>
                <w:szCs w:val="18"/>
              </w:rPr>
              <w:t xml:space="preserve">Acceptance Test (Table </w:t>
            </w:r>
            <w:r w:rsidR="00896EF5">
              <w:rPr>
                <w:rFonts w:ascii="Arial" w:hAnsi="Arial" w:cs="Arial"/>
                <w:sz w:val="18"/>
                <w:szCs w:val="18"/>
              </w:rPr>
              <w:t>4</w:t>
            </w:r>
            <w:r>
              <w:rPr>
                <w:rFonts w:ascii="Arial" w:hAnsi="Arial" w:cs="Arial"/>
                <w:sz w:val="18"/>
                <w:szCs w:val="18"/>
              </w:rPr>
              <w:t xml:space="preserve">): </w:t>
            </w:r>
            <w:r w:rsidR="005B60D6" w:rsidRPr="006636CC">
              <w:rPr>
                <w:rFonts w:ascii="Arial" w:hAnsi="Arial" w:cs="Arial"/>
                <w:sz w:val="18"/>
                <w:szCs w:val="18"/>
              </w:rPr>
              <w:t xml:space="preserve">Compare the results </w:t>
            </w:r>
            <w:r>
              <w:rPr>
                <w:rFonts w:ascii="Arial" w:hAnsi="Arial" w:cs="Arial"/>
                <w:sz w:val="18"/>
                <w:szCs w:val="18"/>
              </w:rPr>
              <w:t xml:space="preserve">in the output files </w:t>
            </w:r>
            <w:r w:rsidR="005B60D6" w:rsidRPr="006636CC">
              <w:rPr>
                <w:rFonts w:ascii="Arial" w:hAnsi="Arial" w:cs="Arial"/>
                <w:sz w:val="18"/>
                <w:szCs w:val="18"/>
              </w:rPr>
              <w:t xml:space="preserve">with the </w:t>
            </w:r>
            <w:r>
              <w:rPr>
                <w:rFonts w:ascii="Arial" w:hAnsi="Arial" w:cs="Arial"/>
                <w:sz w:val="18"/>
                <w:szCs w:val="18"/>
              </w:rPr>
              <w:t>expected results.</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4A9024B9"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r w:rsidR="00235B97">
        <w:rPr>
          <w:rFonts w:ascii="Arial" w:hAnsi="Arial"/>
        </w:rPr>
        <w:t xml:space="preserve">the </w:t>
      </w:r>
      <w:sdt>
        <w:sdtPr>
          <w:rPr>
            <w:rFonts w:ascii="Arial" w:hAnsi="Arial"/>
          </w:rPr>
          <w:alias w:val="Keywords"/>
          <w:tag w:val=""/>
          <w:id w:val="1383513444"/>
          <w:placeholder>
            <w:docPart w:val="C09A009EFE8440958D19C4F1F53CF922"/>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rPr>
            <w:t>CIE Source Rerouting</w:t>
          </w:r>
        </w:sdtContent>
      </w:sdt>
      <w:r w:rsidR="00A91669">
        <w:rPr>
          <w:rFonts w:ascii="Arial" w:hAnsi="Arial"/>
        </w:rPr>
        <w:t xml:space="preserve"> </w:t>
      </w:r>
      <w:r w:rsidR="00235B97">
        <w:rPr>
          <w:rFonts w:ascii="Arial" w:hAnsi="Arial"/>
        </w:rPr>
        <w:t xml:space="preserve">tool </w:t>
      </w:r>
      <w:r w:rsidR="00F105D9">
        <w:rPr>
          <w:rFonts w:ascii="Arial" w:hAnsi="Arial"/>
        </w:rPr>
        <w:t xml:space="preserve">is presented in Table </w:t>
      </w:r>
      <w:r w:rsidR="00896EF5">
        <w:rPr>
          <w:rFonts w:ascii="Arial" w:hAnsi="Arial"/>
        </w:rPr>
        <w:t xml:space="preserve">3 </w:t>
      </w:r>
      <w:r w:rsidR="00F105D9">
        <w:rPr>
          <w:rFonts w:ascii="Arial" w:hAnsi="Arial"/>
        </w:rPr>
        <w:t xml:space="preserve">and the </w:t>
      </w:r>
      <w:r w:rsidR="00123CE9">
        <w:rPr>
          <w:rFonts w:ascii="Arial" w:hAnsi="Arial"/>
        </w:rPr>
        <w:t xml:space="preserve">acceptance </w:t>
      </w:r>
      <w:r>
        <w:rPr>
          <w:rFonts w:ascii="Arial" w:hAnsi="Arial"/>
        </w:rPr>
        <w:t xml:space="preserve">test plan </w:t>
      </w:r>
      <w:r w:rsidR="00A91669">
        <w:rPr>
          <w:rFonts w:ascii="Arial" w:hAnsi="Arial"/>
        </w:rPr>
        <w:t xml:space="preserve">for </w:t>
      </w:r>
      <w:r w:rsidR="00235B97">
        <w:rPr>
          <w:rFonts w:ascii="Arial" w:hAnsi="Arial"/>
        </w:rPr>
        <w:t xml:space="preserve">the </w:t>
      </w:r>
      <w:sdt>
        <w:sdtPr>
          <w:rPr>
            <w:rFonts w:ascii="Arial" w:hAnsi="Arial"/>
          </w:rPr>
          <w:alias w:val="Keywords"/>
          <w:tag w:val=""/>
          <w:id w:val="1533689058"/>
          <w:placeholder>
            <w:docPart w:val="53C11CFF648D48AFA6B8F3E050E85893"/>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rPr>
            <w:t>CIE Source Rerouting</w:t>
          </w:r>
        </w:sdtContent>
      </w:sdt>
      <w:r w:rsidR="00A91669">
        <w:rPr>
          <w:rFonts w:ascii="Arial" w:hAnsi="Arial"/>
        </w:rPr>
        <w:t xml:space="preserve"> </w:t>
      </w:r>
      <w:r w:rsidR="00235B97">
        <w:rPr>
          <w:rFonts w:ascii="Arial" w:hAnsi="Arial"/>
        </w:rPr>
        <w:t xml:space="preserve">tool </w:t>
      </w:r>
      <w:r>
        <w:rPr>
          <w:rFonts w:ascii="Arial" w:hAnsi="Arial"/>
        </w:rPr>
        <w:t xml:space="preserve">is presented in Table </w:t>
      </w:r>
      <w:r w:rsidR="00896EF5">
        <w:rPr>
          <w:rFonts w:ascii="Arial" w:hAnsi="Arial"/>
        </w:rPr>
        <w:t>4</w:t>
      </w:r>
      <w:r>
        <w:rPr>
          <w:rFonts w:ascii="Arial" w:hAnsi="Arial"/>
        </w:rPr>
        <w:t>.</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497FE0D4" w14:textId="748CCDD0" w:rsidR="008912C9" w:rsidRPr="00DA11B3" w:rsidRDefault="00DA11B3" w:rsidP="00CD0245">
            <w:pPr>
              <w:pStyle w:val="TableNumberCaption"/>
            </w:pPr>
            <w:r>
              <w:t xml:space="preserve">Table </w:t>
            </w:r>
            <w:r w:rsidR="00896EF5">
              <w:t>3</w:t>
            </w:r>
            <w:r w:rsidR="00CD0245">
              <w:t xml:space="preserve">. </w:t>
            </w:r>
            <w:sdt>
              <w:sdtPr>
                <w:rPr>
                  <w:bCs/>
                </w:rPr>
                <w:alias w:val="Keywords"/>
                <w:tag w:val=""/>
                <w:id w:val="139549397"/>
                <w:placeholder>
                  <w:docPart w:val="472CBACA766C477A955EC383798E3DE1"/>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bCs/>
                  </w:rPr>
                  <w:t>CIE Source Rerouting</w:t>
                </w:r>
              </w:sdtContent>
            </w:sdt>
            <w:r w:rsidR="008912C9" w:rsidRPr="00DA11B3">
              <w:rPr>
                <w:rFonts w:cs="Arial"/>
              </w:rPr>
              <w:t xml:space="preserve"> Installation </w:t>
            </w:r>
            <w:r w:rsidR="008912C9" w:rsidRPr="00DA11B3">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03810E23" w:rsidR="008912C9" w:rsidRPr="00CD0245" w:rsidRDefault="006E39D1" w:rsidP="00B84619">
            <w:pPr>
              <w:pStyle w:val="H1bodytext"/>
              <w:spacing w:after="0"/>
              <w:ind w:left="0"/>
              <w:jc w:val="center"/>
              <w:rPr>
                <w:rFonts w:ascii="Arial" w:hAnsi="Arial"/>
                <w:b/>
                <w:sz w:val="18"/>
                <w:szCs w:val="18"/>
              </w:rPr>
            </w:pPr>
            <w:sdt>
              <w:sdtPr>
                <w:rPr>
                  <w:rFonts w:ascii="Arial" w:hAnsi="Arial"/>
                  <w:b/>
                  <w:bCs/>
                  <w:sz w:val="18"/>
                  <w:szCs w:val="18"/>
                </w:rPr>
                <w:alias w:val="Keywords"/>
                <w:tag w:val=""/>
                <w:id w:val="804283404"/>
                <w:placeholder>
                  <w:docPart w:val="BDCAF66B3FC44CB49F7009AFED11EB78"/>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18"/>
                    <w:szCs w:val="18"/>
                  </w:rPr>
                  <w:t>CIE Source Rerouting</w:t>
                </w:r>
              </w:sdtContent>
            </w:sdt>
            <w:r w:rsidR="008912C9" w:rsidRPr="00CD0245">
              <w:rPr>
                <w:rFonts w:ascii="Arial" w:hAnsi="Arial"/>
                <w:b/>
                <w:sz w:val="18"/>
                <w:szCs w:val="18"/>
              </w:rPr>
              <w:t xml:space="preserve"> Installatio</w:t>
            </w:r>
            <w:r w:rsidR="003C0AA4" w:rsidRPr="00CD0245">
              <w:rPr>
                <w:rFonts w:ascii="Arial" w:hAnsi="Arial"/>
                <w:b/>
                <w:sz w:val="18"/>
                <w:szCs w:val="18"/>
              </w:rPr>
              <w:t>n</w:t>
            </w:r>
            <w:r w:rsidR="008912C9" w:rsidRPr="00CD0245">
              <w:rPr>
                <w:rFonts w:ascii="Arial" w:hAnsi="Arial"/>
                <w:b/>
                <w:sz w:val="18"/>
                <w:szCs w:val="18"/>
              </w:rPr>
              <w:t xml:space="preserve"> Testing</w:t>
            </w:r>
          </w:p>
          <w:p w14:paraId="73A9CFFE" w14:textId="18294F53" w:rsidR="008912C9" w:rsidRPr="00CD0245" w:rsidRDefault="008912C9" w:rsidP="00B84619">
            <w:pPr>
              <w:pStyle w:val="H1bodytext"/>
              <w:spacing w:after="0"/>
              <w:ind w:left="0"/>
              <w:jc w:val="center"/>
              <w:rPr>
                <w:rFonts w:ascii="Arial" w:hAnsi="Arial"/>
                <w:b/>
                <w:sz w:val="18"/>
                <w:szCs w:val="18"/>
              </w:rPr>
            </w:pPr>
            <w:r w:rsidRPr="00CD0245">
              <w:rPr>
                <w:rFonts w:ascii="Arial" w:hAnsi="Arial"/>
                <w:b/>
                <w:sz w:val="18"/>
                <w:szCs w:val="18"/>
              </w:rPr>
              <w:t>CACIE-</w:t>
            </w:r>
            <w:sdt>
              <w:sdtPr>
                <w:rPr>
                  <w:rFonts w:ascii="Arial" w:hAnsi="Arial"/>
                  <w:b/>
                  <w:bCs/>
                  <w:sz w:val="18"/>
                  <w:szCs w:val="18"/>
                </w:rPr>
                <w:alias w:val="Keywords"/>
                <w:tag w:val=""/>
                <w:id w:val="205687539"/>
                <w:placeholder>
                  <w:docPart w:val="33A354A8122A42E6A05F88DE1FDA0121"/>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18"/>
                    <w:szCs w:val="18"/>
                  </w:rPr>
                  <w:t>CIE Source Rerouting</w:t>
                </w:r>
              </w:sdtContent>
            </w:sdt>
            <w:r w:rsidRPr="00CD0245">
              <w:rPr>
                <w:rFonts w:ascii="Arial" w:hAnsi="Arial"/>
                <w:b/>
                <w:sz w:val="18"/>
                <w:szCs w:val="18"/>
              </w:rPr>
              <w:t xml:space="preserve"> – IT</w:t>
            </w:r>
            <w:r w:rsidR="00A1080F" w:rsidRPr="00CD0245">
              <w:rPr>
                <w:rFonts w:ascii="Arial" w:hAnsi="Arial"/>
                <w:b/>
                <w:sz w:val="18"/>
                <w:szCs w:val="18"/>
              </w:rPr>
              <w:t>-1</w:t>
            </w:r>
          </w:p>
        </w:tc>
        <w:tc>
          <w:tcPr>
            <w:tcW w:w="4500" w:type="dxa"/>
            <w:gridSpan w:val="2"/>
            <w:tcBorders>
              <w:top w:val="single" w:sz="4" w:space="0" w:color="auto"/>
            </w:tcBorders>
            <w:shd w:val="clear" w:color="auto" w:fill="auto"/>
            <w:vAlign w:val="center"/>
          </w:tcPr>
          <w:p w14:paraId="549D44F9" w14:textId="77777777" w:rsidR="008912C9" w:rsidRPr="00CD0245" w:rsidRDefault="008912C9" w:rsidP="00B84619">
            <w:pPr>
              <w:pStyle w:val="H1bodytext"/>
              <w:spacing w:after="0"/>
              <w:ind w:left="0"/>
              <w:rPr>
                <w:rFonts w:ascii="Arial" w:hAnsi="Arial"/>
                <w:b/>
                <w:sz w:val="18"/>
                <w:szCs w:val="18"/>
              </w:rPr>
            </w:pPr>
            <w:r w:rsidRPr="00CD0245">
              <w:rPr>
                <w:rFonts w:ascii="Arial" w:hAnsi="Arial"/>
                <w:b/>
                <w:sz w:val="18"/>
                <w:szCs w:val="18"/>
              </w:rPr>
              <w:t>Date:</w:t>
            </w:r>
          </w:p>
        </w:tc>
      </w:tr>
      <w:tr w:rsidR="008912C9" w:rsidRPr="00B61527"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77777777" w:rsidR="008912C9" w:rsidRPr="00B61527" w:rsidRDefault="008912C9" w:rsidP="00B84619">
            <w:pPr>
              <w:pStyle w:val="H1bodytext"/>
              <w:spacing w:after="0"/>
              <w:ind w:left="0"/>
              <w:rPr>
                <w:rFonts w:ascii="Arial" w:hAnsi="Arial"/>
                <w:b/>
                <w:sz w:val="18"/>
                <w:szCs w:val="18"/>
              </w:rPr>
            </w:pPr>
            <w:r w:rsidRPr="00B61527">
              <w:rPr>
                <w:rFonts w:ascii="Arial" w:hAnsi="Arial"/>
                <w:b/>
                <w:sz w:val="18"/>
                <w:szCs w:val="18"/>
              </w:rPr>
              <w:t>Tool Runner File Location for this test:</w:t>
            </w:r>
          </w:p>
          <w:p w14:paraId="1EFB9EE2" w14:textId="24D4F402" w:rsidR="008912C9" w:rsidRPr="00B61527" w:rsidRDefault="001D2ECC" w:rsidP="00B84619">
            <w:pPr>
              <w:pStyle w:val="H1bodytext"/>
              <w:spacing w:after="0"/>
              <w:ind w:left="0"/>
              <w:rPr>
                <w:rFonts w:ascii="Arial" w:hAnsi="Arial"/>
                <w:b/>
                <w:sz w:val="18"/>
                <w:szCs w:val="18"/>
              </w:rPr>
            </w:pPr>
            <w:r w:rsidRPr="00B61527">
              <w:rPr>
                <w:rFonts w:ascii="Arial" w:hAnsi="Arial"/>
                <w:b/>
                <w:sz w:val="18"/>
                <w:szCs w:val="18"/>
              </w:rPr>
              <w:t>[</w:t>
            </w:r>
            <w:r w:rsidRPr="004E37D0">
              <w:rPr>
                <w:rFonts w:ascii="Arial" w:hAnsi="Arial"/>
                <w:b/>
                <w:sz w:val="18"/>
                <w:szCs w:val="18"/>
              </w:rPr>
              <w:t>PUT LINK TO THE DIRECTORY HERE</w:t>
            </w:r>
            <w:r w:rsidRPr="00B61527">
              <w:rPr>
                <w:rFonts w:ascii="Arial" w:hAnsi="Arial"/>
                <w:b/>
                <w:sz w:val="18"/>
                <w:szCs w:val="18"/>
              </w:rPr>
              <w:t>]</w:t>
            </w:r>
          </w:p>
        </w:tc>
        <w:tc>
          <w:tcPr>
            <w:tcW w:w="4500" w:type="dxa"/>
            <w:gridSpan w:val="2"/>
            <w:tcBorders>
              <w:top w:val="single" w:sz="4" w:space="0" w:color="auto"/>
            </w:tcBorders>
            <w:shd w:val="clear" w:color="auto" w:fill="auto"/>
            <w:vAlign w:val="center"/>
          </w:tcPr>
          <w:p w14:paraId="360B1673" w14:textId="7CEA6BDF" w:rsidR="008912C9" w:rsidRPr="00B61527" w:rsidRDefault="008912C9" w:rsidP="00B84619">
            <w:pPr>
              <w:pStyle w:val="H1bodytext"/>
              <w:spacing w:after="0"/>
              <w:ind w:left="0"/>
              <w:rPr>
                <w:rFonts w:ascii="Arial" w:hAnsi="Arial"/>
                <w:b/>
                <w:sz w:val="18"/>
                <w:szCs w:val="18"/>
              </w:rPr>
            </w:pPr>
            <w:r w:rsidRPr="00B61527">
              <w:rPr>
                <w:rFonts w:ascii="Arial" w:hAnsi="Arial"/>
                <w:b/>
                <w:sz w:val="18"/>
                <w:szCs w:val="18"/>
              </w:rPr>
              <w:t>Test Performed By:</w:t>
            </w:r>
            <w:r w:rsidR="00050A67" w:rsidRPr="00B61527">
              <w:rPr>
                <w:rFonts w:ascii="Arial" w:hAnsi="Arial"/>
                <w:b/>
                <w:sz w:val="18"/>
                <w:szCs w:val="18"/>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2FAC3AEF" w:rsidR="008912C9" w:rsidRPr="00CD0245" w:rsidRDefault="008912C9" w:rsidP="00B84619">
            <w:pPr>
              <w:pStyle w:val="H1bodytext"/>
              <w:spacing w:after="0"/>
              <w:ind w:left="0"/>
              <w:rPr>
                <w:rFonts w:ascii="Arial" w:hAnsi="Arial"/>
                <w:b/>
                <w:sz w:val="18"/>
                <w:szCs w:val="18"/>
              </w:rPr>
            </w:pPr>
            <w:r w:rsidRPr="00B61527">
              <w:rPr>
                <w:rFonts w:ascii="Arial" w:hAnsi="Arial"/>
                <w:b/>
                <w:sz w:val="18"/>
                <w:szCs w:val="18"/>
              </w:rPr>
              <w:t xml:space="preserve">Testing Directory: </w:t>
            </w:r>
            <w:r w:rsidR="00B61527" w:rsidRPr="00B61527">
              <w:rPr>
                <w:rFonts w:ascii="Arial" w:hAnsi="Arial"/>
                <w:b/>
                <w:sz w:val="18"/>
                <w:szCs w:val="18"/>
              </w:rPr>
              <w:t>[</w:t>
            </w:r>
            <w:r w:rsidR="00B61527" w:rsidRPr="004E37D0">
              <w:rPr>
                <w:rFonts w:ascii="Arial" w:hAnsi="Arial"/>
                <w:b/>
                <w:sz w:val="18"/>
                <w:szCs w:val="18"/>
              </w:rPr>
              <w:t>PUT LINK TO THE DIRECTORY HERE</w:t>
            </w:r>
            <w:r w:rsidR="00B61527" w:rsidRPr="00B61527">
              <w:rPr>
                <w:rFonts w:ascii="Arial" w:hAnsi="Arial"/>
                <w:b/>
                <w:sz w:val="18"/>
                <w:szCs w:val="18"/>
              </w:rPr>
              <w:t>]</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CD0245">
            <w:pPr>
              <w:pStyle w:val="TableHead"/>
            </w:pPr>
            <w:r w:rsidRPr="007D0AAC">
              <w:t>T</w:t>
            </w:r>
            <w: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CD0245">
            <w:pPr>
              <w:pStyle w:val="TableHead"/>
            </w:pPr>
            <w:r w:rsidRPr="007D0AAC">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CD0245">
            <w:pPr>
              <w:pStyle w:val="TableHead"/>
            </w:pPr>
            <w:r w:rsidRPr="007D0AAC">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CD0245">
            <w:pPr>
              <w:pStyle w:val="TableHead"/>
            </w:pPr>
            <w:r w:rsidRPr="007D0AAC">
              <w:t xml:space="preserve">Test Result </w:t>
            </w:r>
            <w:r w:rsidRPr="007D0AAC">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Pr="00CD0245" w:rsidRDefault="008912C9" w:rsidP="00B84619">
            <w:pPr>
              <w:pStyle w:val="H1bodytext"/>
              <w:spacing w:after="0"/>
              <w:ind w:left="0"/>
              <w:rPr>
                <w:rFonts w:ascii="Arial" w:hAnsi="Arial"/>
                <w:sz w:val="18"/>
                <w:szCs w:val="18"/>
              </w:rPr>
            </w:pPr>
            <w:r w:rsidRPr="00CD0245">
              <w:rPr>
                <w:rFonts w:ascii="Arial" w:hAnsi="Arial"/>
                <w:sz w:val="18"/>
                <w:szCs w:val="18"/>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CD0245" w:rsidRDefault="008912C9" w:rsidP="00B84619">
            <w:pPr>
              <w:pStyle w:val="H1bodytext"/>
              <w:spacing w:after="0"/>
              <w:ind w:left="0"/>
              <w:rPr>
                <w:rFonts w:ascii="Arial" w:hAnsi="Arial"/>
                <w:sz w:val="18"/>
                <w:szCs w:val="18"/>
              </w:rPr>
            </w:pPr>
            <w:r w:rsidRPr="00CD0245">
              <w:rPr>
                <w:rFonts w:ascii="Arial" w:hAnsi="Arial"/>
                <w:sz w:val="18"/>
                <w:szCs w:val="18"/>
              </w:rPr>
              <w:t>Navigate to the testing directory</w:t>
            </w:r>
          </w:p>
        </w:tc>
      </w:tr>
      <w:tr w:rsidR="008912C9" w14:paraId="1589ED71" w14:textId="77777777" w:rsidTr="009A6F03">
        <w:trPr>
          <w:trHeight w:val="620"/>
        </w:trPr>
        <w:tc>
          <w:tcPr>
            <w:tcW w:w="650" w:type="dxa"/>
            <w:vAlign w:val="center"/>
          </w:tcPr>
          <w:p w14:paraId="0761D558" w14:textId="77777777" w:rsidR="008912C9" w:rsidRPr="00CD0245" w:rsidRDefault="008912C9" w:rsidP="00B84619">
            <w:pPr>
              <w:pStyle w:val="H1bodytext"/>
              <w:spacing w:after="0"/>
              <w:ind w:left="0"/>
              <w:jc w:val="center"/>
              <w:rPr>
                <w:rFonts w:ascii="Arial" w:hAnsi="Arial"/>
                <w:sz w:val="18"/>
                <w:szCs w:val="18"/>
              </w:rPr>
            </w:pPr>
            <w:r w:rsidRPr="00CD0245">
              <w:rPr>
                <w:rFonts w:ascii="Arial" w:hAnsi="Arial"/>
                <w:sz w:val="18"/>
                <w:szCs w:val="18"/>
              </w:rPr>
              <w:t>1</w:t>
            </w:r>
          </w:p>
        </w:tc>
        <w:tc>
          <w:tcPr>
            <w:tcW w:w="8710" w:type="dxa"/>
            <w:gridSpan w:val="3"/>
            <w:vAlign w:val="center"/>
          </w:tcPr>
          <w:p w14:paraId="45634929" w14:textId="77777777" w:rsidR="00B61527" w:rsidRPr="00CD0245" w:rsidRDefault="00B61527" w:rsidP="00B61527">
            <w:pPr>
              <w:pStyle w:val="H1bodytext"/>
              <w:spacing w:after="0"/>
              <w:ind w:left="0"/>
              <w:rPr>
                <w:rFonts w:ascii="Arial" w:hAnsi="Arial"/>
                <w:sz w:val="18"/>
                <w:szCs w:val="18"/>
              </w:rPr>
            </w:pPr>
            <w:r w:rsidRPr="00CD0245">
              <w:rPr>
                <w:rFonts w:ascii="Arial" w:hAnsi="Arial"/>
                <w:sz w:val="18"/>
                <w:szCs w:val="18"/>
              </w:rPr>
              <w:t xml:space="preserve">Invoke Tool runner and test </w:t>
            </w:r>
            <w:r>
              <w:rPr>
                <w:rFonts w:ascii="Arial" w:hAnsi="Arial"/>
                <w:sz w:val="18"/>
                <w:szCs w:val="18"/>
              </w:rPr>
              <w:t xml:space="preserve">installation of </w:t>
            </w:r>
            <w:r w:rsidRPr="00CD0245">
              <w:rPr>
                <w:rFonts w:ascii="Arial" w:hAnsi="Arial"/>
                <w:sz w:val="18"/>
                <w:szCs w:val="18"/>
              </w:rPr>
              <w:t>the tool:</w:t>
            </w:r>
          </w:p>
          <w:p w14:paraId="3A882F43" w14:textId="4598E29B" w:rsidR="008912C9" w:rsidRPr="00CD0245" w:rsidRDefault="00B61527" w:rsidP="00B84619">
            <w:pPr>
              <w:pStyle w:val="H1bodytext"/>
              <w:spacing w:after="0"/>
              <w:ind w:left="0"/>
              <w:rPr>
                <w:rFonts w:ascii="Arial" w:hAnsi="Arial"/>
                <w:i/>
                <w:sz w:val="18"/>
                <w:szCs w:val="18"/>
              </w:rPr>
            </w:pPr>
            <w:r w:rsidRPr="00CD0245">
              <w:rPr>
                <w:rFonts w:ascii="Arial" w:hAnsi="Arial"/>
                <w:i/>
                <w:iCs/>
                <w:sz w:val="18"/>
                <w:szCs w:val="18"/>
              </w:rPr>
              <w:t>./</w:t>
            </w:r>
            <w:r w:rsidRPr="00C44ED2">
              <w:rPr>
                <w:rFonts w:ascii="Arial" w:hAnsi="Arial"/>
                <w:i/>
                <w:iCs/>
                <w:sz w:val="18"/>
                <w:szCs w:val="18"/>
              </w:rPr>
              <w:t>CACIE_reroute_sources</w:t>
            </w:r>
            <w:r w:rsidR="0075380E">
              <w:rPr>
                <w:rFonts w:ascii="Arial" w:hAnsi="Arial"/>
                <w:i/>
                <w:iCs/>
                <w:sz w:val="18"/>
                <w:szCs w:val="18"/>
              </w:rPr>
              <w:t>_cie</w:t>
            </w:r>
            <w:r w:rsidRPr="00C44ED2">
              <w:rPr>
                <w:rFonts w:ascii="Arial" w:hAnsi="Arial"/>
                <w:i/>
                <w:iCs/>
                <w:sz w:val="18"/>
                <w:szCs w:val="18"/>
              </w:rPr>
              <w:t>_IT-1</w:t>
            </w:r>
            <w:r>
              <w:rPr>
                <w:rFonts w:ascii="Arial" w:hAnsi="Arial"/>
                <w:i/>
                <w:iCs/>
                <w:sz w:val="18"/>
                <w:szCs w:val="18"/>
              </w:rPr>
              <w:t>.sh</w:t>
            </w:r>
          </w:p>
        </w:tc>
      </w:tr>
      <w:tr w:rsidR="008912C9" w14:paraId="0AF75880" w14:textId="77777777" w:rsidTr="009A6F03">
        <w:trPr>
          <w:trHeight w:val="440"/>
        </w:trPr>
        <w:tc>
          <w:tcPr>
            <w:tcW w:w="650" w:type="dxa"/>
            <w:vAlign w:val="center"/>
          </w:tcPr>
          <w:p w14:paraId="6766C231" w14:textId="77777777" w:rsidR="008912C9" w:rsidRPr="00CD0245" w:rsidRDefault="008912C9" w:rsidP="00B84619">
            <w:pPr>
              <w:pStyle w:val="H1bodytext"/>
              <w:spacing w:after="0"/>
              <w:ind w:left="0"/>
              <w:jc w:val="center"/>
              <w:rPr>
                <w:rFonts w:ascii="Arial" w:hAnsi="Arial"/>
                <w:sz w:val="18"/>
                <w:szCs w:val="18"/>
              </w:rPr>
            </w:pPr>
            <w:r w:rsidRPr="00CD0245">
              <w:rPr>
                <w:rFonts w:ascii="Arial" w:hAnsi="Arial"/>
                <w:sz w:val="18"/>
                <w:szCs w:val="18"/>
              </w:rPr>
              <w:t>2</w:t>
            </w:r>
          </w:p>
        </w:tc>
        <w:tc>
          <w:tcPr>
            <w:tcW w:w="4210" w:type="dxa"/>
            <w:vAlign w:val="center"/>
          </w:tcPr>
          <w:p w14:paraId="6C34D034" w14:textId="77777777" w:rsidR="008912C9" w:rsidRPr="00CD0245" w:rsidRDefault="008912C9" w:rsidP="00B84619">
            <w:pPr>
              <w:pStyle w:val="H1bodytext"/>
              <w:spacing w:after="0"/>
              <w:ind w:left="0"/>
              <w:rPr>
                <w:rFonts w:ascii="Arial" w:hAnsi="Arial"/>
                <w:sz w:val="18"/>
                <w:szCs w:val="18"/>
              </w:rPr>
            </w:pPr>
            <w:r w:rsidRPr="00CD0245">
              <w:rPr>
                <w:rFonts w:ascii="Arial" w:hAnsi="Arial"/>
                <w:sz w:val="18"/>
                <w:szCs w:val="18"/>
              </w:rPr>
              <w:t>Verify Tool Runner is invoked and executed.</w:t>
            </w:r>
          </w:p>
        </w:tc>
        <w:tc>
          <w:tcPr>
            <w:tcW w:w="3016" w:type="dxa"/>
            <w:vAlign w:val="center"/>
          </w:tcPr>
          <w:p w14:paraId="75D6C342" w14:textId="77777777" w:rsidR="008912C9" w:rsidRDefault="00A1080F" w:rsidP="00B84619">
            <w:pPr>
              <w:pStyle w:val="H1bodytext"/>
              <w:spacing w:after="0"/>
              <w:ind w:left="0"/>
              <w:rPr>
                <w:rFonts w:ascii="Arial" w:hAnsi="Arial" w:cs="Arial"/>
                <w:sz w:val="18"/>
                <w:szCs w:val="18"/>
              </w:rPr>
            </w:pPr>
            <w:r w:rsidRPr="00CD0245">
              <w:rPr>
                <w:rFonts w:ascii="Arial" w:hAnsi="Arial" w:cs="Arial"/>
                <w:sz w:val="18"/>
                <w:szCs w:val="18"/>
              </w:rPr>
              <w:t>Tool Runner log is created</w:t>
            </w:r>
          </w:p>
          <w:p w14:paraId="41244524" w14:textId="4C5E0F3B" w:rsidR="00B61527" w:rsidRPr="00CD0245" w:rsidRDefault="00B61527" w:rsidP="00B84619">
            <w:pPr>
              <w:pStyle w:val="H1bodytext"/>
              <w:spacing w:after="0"/>
              <w:ind w:left="0"/>
              <w:rPr>
                <w:rFonts w:ascii="Arial" w:hAnsi="Arial"/>
                <w:i/>
                <w:iCs/>
                <w:sz w:val="18"/>
                <w:szCs w:val="18"/>
              </w:rPr>
            </w:pPr>
            <w:r>
              <w:rPr>
                <w:rFonts w:ascii="Arial" w:hAnsi="Arial" w:cs="Arial"/>
                <w:sz w:val="18"/>
                <w:szCs w:val="18"/>
              </w:rPr>
              <w:t>(filename: reroute</w:t>
            </w:r>
            <w:r w:rsidR="0075380E">
              <w:rPr>
                <w:rFonts w:ascii="Arial" w:hAnsi="Arial" w:cs="Arial"/>
                <w:sz w:val="18"/>
                <w:szCs w:val="18"/>
              </w:rPr>
              <w:t>_cie</w:t>
            </w:r>
            <w:r>
              <w:rPr>
                <w:rFonts w:ascii="Arial" w:hAnsi="Arial" w:cs="Arial"/>
                <w:sz w:val="18"/>
                <w:szCs w:val="18"/>
              </w:rPr>
              <w:t>_install_test.log)</w:t>
            </w:r>
          </w:p>
        </w:tc>
        <w:tc>
          <w:tcPr>
            <w:tcW w:w="1484" w:type="dxa"/>
            <w:vAlign w:val="center"/>
          </w:tcPr>
          <w:p w14:paraId="277D3F6F" w14:textId="77777777" w:rsidR="008912C9" w:rsidRPr="00CD0245" w:rsidRDefault="008912C9" w:rsidP="00B84619">
            <w:pPr>
              <w:pStyle w:val="H1bodytext"/>
              <w:spacing w:after="0"/>
              <w:ind w:left="0"/>
              <w:rPr>
                <w:rFonts w:ascii="Arial" w:hAnsi="Arial"/>
                <w:i/>
                <w:sz w:val="18"/>
                <w:szCs w:val="18"/>
              </w:rPr>
            </w:pPr>
          </w:p>
        </w:tc>
      </w:tr>
      <w:tr w:rsidR="007A4E7C" w14:paraId="280F2953" w14:textId="77777777" w:rsidTr="00B84619">
        <w:trPr>
          <w:trHeight w:val="530"/>
        </w:trPr>
        <w:tc>
          <w:tcPr>
            <w:tcW w:w="650" w:type="dxa"/>
            <w:vAlign w:val="center"/>
          </w:tcPr>
          <w:p w14:paraId="39722082" w14:textId="367F1D51" w:rsidR="007A4E7C" w:rsidRPr="00CD0245" w:rsidRDefault="009A6F03" w:rsidP="00B84619">
            <w:pPr>
              <w:pStyle w:val="H1bodytext"/>
              <w:spacing w:after="0"/>
              <w:ind w:left="0"/>
              <w:jc w:val="center"/>
              <w:rPr>
                <w:rFonts w:ascii="Arial" w:hAnsi="Arial"/>
                <w:sz w:val="18"/>
                <w:szCs w:val="18"/>
              </w:rPr>
            </w:pPr>
            <w:r w:rsidRPr="00CD0245">
              <w:rPr>
                <w:rFonts w:ascii="Arial" w:hAnsi="Arial"/>
                <w:sz w:val="18"/>
                <w:szCs w:val="18"/>
              </w:rPr>
              <w:t>3</w:t>
            </w:r>
          </w:p>
        </w:tc>
        <w:tc>
          <w:tcPr>
            <w:tcW w:w="4210" w:type="dxa"/>
            <w:vAlign w:val="center"/>
          </w:tcPr>
          <w:p w14:paraId="6A55FF8E" w14:textId="0A988457" w:rsidR="007A4E7C" w:rsidRPr="00CD0245" w:rsidRDefault="00A1080F" w:rsidP="00B84619">
            <w:pPr>
              <w:pStyle w:val="H1bodytext"/>
              <w:spacing w:after="0"/>
              <w:ind w:left="0"/>
              <w:rPr>
                <w:rFonts w:ascii="Arial" w:hAnsi="Arial"/>
                <w:sz w:val="18"/>
                <w:szCs w:val="18"/>
              </w:rPr>
            </w:pPr>
            <w:r w:rsidRPr="00CD0245">
              <w:rPr>
                <w:rFonts w:ascii="Arial" w:hAnsi="Arial" w:cs="Arial"/>
                <w:sz w:val="18"/>
                <w:szCs w:val="18"/>
              </w:rPr>
              <w:t>Verify</w:t>
            </w:r>
            <w:r w:rsidR="006D28A9">
              <w:rPr>
                <w:rFonts w:ascii="Arial" w:hAnsi="Arial" w:cs="Arial"/>
                <w:sz w:val="18"/>
                <w:szCs w:val="18"/>
              </w:rPr>
              <w:t xml:space="preserve"> CIE</w:t>
            </w:r>
            <w:r w:rsidRPr="00CD0245">
              <w:rPr>
                <w:sz w:val="18"/>
                <w:szCs w:val="18"/>
              </w:rPr>
              <w:t xml:space="preserve"> </w:t>
            </w:r>
            <w:r w:rsidRPr="00CD0245">
              <w:rPr>
                <w:rFonts w:ascii="Arial" w:hAnsi="Arial" w:cs="Arial"/>
                <w:sz w:val="18"/>
                <w:szCs w:val="18"/>
              </w:rPr>
              <w:t>Source Rerouting Tool executes</w:t>
            </w:r>
          </w:p>
        </w:tc>
        <w:tc>
          <w:tcPr>
            <w:tcW w:w="3016" w:type="dxa"/>
            <w:vAlign w:val="center"/>
          </w:tcPr>
          <w:p w14:paraId="0039CCBF" w14:textId="0D2F0E94" w:rsidR="007A4E7C" w:rsidRPr="00CD0245" w:rsidRDefault="00B61527" w:rsidP="00B84619">
            <w:pPr>
              <w:pStyle w:val="H1bodytext"/>
              <w:spacing w:after="0"/>
              <w:ind w:left="0"/>
              <w:rPr>
                <w:rFonts w:ascii="Arial" w:hAnsi="Arial"/>
                <w:sz w:val="18"/>
                <w:szCs w:val="18"/>
              </w:rPr>
            </w:pPr>
            <w:r w:rsidRPr="00CD0245">
              <w:rPr>
                <w:rFonts w:ascii="Arial" w:hAnsi="Arial"/>
                <w:sz w:val="18"/>
                <w:szCs w:val="18"/>
              </w:rPr>
              <w:t>Check that the</w:t>
            </w:r>
            <w:r>
              <w:rPr>
                <w:rFonts w:ascii="Arial" w:hAnsi="Arial"/>
                <w:sz w:val="18"/>
                <w:szCs w:val="18"/>
              </w:rPr>
              <w:t xml:space="preserve"> following</w:t>
            </w:r>
            <w:r w:rsidRPr="00CD0245">
              <w:rPr>
                <w:rFonts w:ascii="Arial" w:hAnsi="Arial"/>
                <w:sz w:val="18"/>
                <w:szCs w:val="18"/>
              </w:rPr>
              <w:t xml:space="preserve"> files</w:t>
            </w:r>
            <w:r>
              <w:rPr>
                <w:rFonts w:ascii="Arial" w:hAnsi="Arial"/>
                <w:sz w:val="18"/>
                <w:szCs w:val="18"/>
              </w:rPr>
              <w:t xml:space="preserve"> are generated: </w:t>
            </w:r>
            <w:r>
              <w:rPr>
                <w:rFonts w:ascii="Arial" w:hAnsi="Arial"/>
                <w:sz w:val="18"/>
                <w:szCs w:val="18"/>
              </w:rPr>
              <w:br/>
            </w:r>
            <w:r>
              <w:rPr>
                <w:rFonts w:ascii="Arial" w:hAnsi="Arial"/>
                <w:sz w:val="18"/>
                <w:szCs w:val="18"/>
              </w:rPr>
              <w:br/>
            </w:r>
            <w:r w:rsidRPr="00CD0245">
              <w:rPr>
                <w:rFonts w:ascii="Arial" w:hAnsi="Arial"/>
                <w:sz w:val="18"/>
                <w:szCs w:val="18"/>
              </w:rPr>
              <w:t>U-10_B-3_</w:t>
            </w:r>
            <w:r w:rsidR="008D5611">
              <w:rPr>
                <w:rFonts w:ascii="Arial" w:hAnsi="Arial"/>
                <w:sz w:val="18"/>
                <w:szCs w:val="18"/>
              </w:rPr>
              <w:t>T-4_</w:t>
            </w:r>
            <w:r w:rsidR="00481585">
              <w:rPr>
                <w:rFonts w:ascii="Arial" w:hAnsi="Arial"/>
                <w:sz w:val="18"/>
                <w:szCs w:val="18"/>
              </w:rPr>
              <w:t>CIE_</w:t>
            </w:r>
            <w:r w:rsidRPr="00CD0245">
              <w:rPr>
                <w:rFonts w:ascii="Arial" w:hAnsi="Arial"/>
                <w:sz w:val="18"/>
                <w:szCs w:val="18"/>
              </w:rPr>
              <w:t>reroute_rates.csv</w:t>
            </w:r>
            <w:r>
              <w:rPr>
                <w:rFonts w:ascii="Arial" w:hAnsi="Arial"/>
                <w:sz w:val="18"/>
                <w:szCs w:val="18"/>
              </w:rPr>
              <w:br/>
            </w:r>
            <w:r w:rsidRPr="00CD0245">
              <w:rPr>
                <w:rFonts w:ascii="Arial" w:hAnsi="Arial"/>
                <w:sz w:val="18"/>
                <w:szCs w:val="18"/>
              </w:rPr>
              <w:t>U-10_B-3_</w:t>
            </w:r>
            <w:r w:rsidR="008D5611">
              <w:rPr>
                <w:rFonts w:ascii="Arial" w:hAnsi="Arial"/>
                <w:sz w:val="18"/>
                <w:szCs w:val="18"/>
              </w:rPr>
              <w:t>T-4_</w:t>
            </w:r>
            <w:r w:rsidR="00481585">
              <w:rPr>
                <w:rFonts w:ascii="Arial" w:hAnsi="Arial"/>
                <w:sz w:val="18"/>
                <w:szCs w:val="18"/>
              </w:rPr>
              <w:t>CIE_</w:t>
            </w:r>
            <w:r w:rsidRPr="00CD0245">
              <w:rPr>
                <w:rFonts w:ascii="Arial" w:hAnsi="Arial"/>
                <w:sz w:val="18"/>
                <w:szCs w:val="18"/>
              </w:rPr>
              <w:t>reroute_rates.dat</w:t>
            </w:r>
            <w:r>
              <w:rPr>
                <w:rFonts w:ascii="Arial" w:hAnsi="Arial"/>
                <w:sz w:val="18"/>
                <w:szCs w:val="18"/>
              </w:rPr>
              <w:br/>
            </w:r>
            <w:r w:rsidRPr="00CD0245">
              <w:rPr>
                <w:rFonts w:ascii="Arial" w:hAnsi="Arial"/>
                <w:sz w:val="18"/>
                <w:szCs w:val="18"/>
              </w:rPr>
              <w:t>U-10_B-3</w:t>
            </w:r>
            <w:r w:rsidR="00481585">
              <w:rPr>
                <w:rFonts w:ascii="Arial" w:hAnsi="Arial"/>
                <w:sz w:val="18"/>
                <w:szCs w:val="18"/>
              </w:rPr>
              <w:t>_</w:t>
            </w:r>
            <w:r w:rsidR="008D5611">
              <w:rPr>
                <w:rFonts w:ascii="Arial" w:hAnsi="Arial"/>
                <w:sz w:val="18"/>
                <w:szCs w:val="18"/>
              </w:rPr>
              <w:t>T-4_</w:t>
            </w:r>
            <w:r w:rsidR="00481585">
              <w:rPr>
                <w:rFonts w:ascii="Arial" w:hAnsi="Arial"/>
                <w:sz w:val="18"/>
                <w:szCs w:val="18"/>
              </w:rPr>
              <w:t>CIE</w:t>
            </w:r>
            <w:r w:rsidRPr="00CD0245">
              <w:rPr>
                <w:rFonts w:ascii="Arial" w:hAnsi="Arial"/>
                <w:sz w:val="18"/>
                <w:szCs w:val="18"/>
              </w:rPr>
              <w:t>_reroute_fractions.dat</w:t>
            </w:r>
            <w:r>
              <w:rPr>
                <w:rFonts w:ascii="Arial" w:hAnsi="Arial"/>
                <w:sz w:val="18"/>
                <w:szCs w:val="18"/>
              </w:rPr>
              <w:br/>
            </w:r>
            <w:r w:rsidRPr="00CD0245">
              <w:rPr>
                <w:rFonts w:ascii="Arial" w:hAnsi="Arial"/>
                <w:sz w:val="18"/>
                <w:szCs w:val="18"/>
              </w:rPr>
              <w:t>U-10_B-3_</w:t>
            </w:r>
            <w:r w:rsidR="008D5611">
              <w:rPr>
                <w:rFonts w:ascii="Arial" w:hAnsi="Arial"/>
                <w:sz w:val="18"/>
                <w:szCs w:val="18"/>
              </w:rPr>
              <w:t>T-4_</w:t>
            </w:r>
            <w:r w:rsidR="00481585">
              <w:rPr>
                <w:rFonts w:ascii="Arial" w:hAnsi="Arial"/>
                <w:sz w:val="18"/>
                <w:szCs w:val="18"/>
              </w:rPr>
              <w:t>CIE_</w:t>
            </w:r>
            <w:r w:rsidRPr="00CD0245">
              <w:rPr>
                <w:rFonts w:ascii="Arial" w:hAnsi="Arial"/>
                <w:sz w:val="18"/>
                <w:szCs w:val="18"/>
              </w:rPr>
              <w:t>reroute_in.dat</w:t>
            </w:r>
          </w:p>
        </w:tc>
        <w:tc>
          <w:tcPr>
            <w:tcW w:w="1484" w:type="dxa"/>
            <w:vAlign w:val="center"/>
          </w:tcPr>
          <w:p w14:paraId="44706CEA" w14:textId="77777777" w:rsidR="007A4E7C" w:rsidRPr="00CD0245" w:rsidRDefault="007A4E7C" w:rsidP="00B84619">
            <w:pPr>
              <w:pStyle w:val="H1bodytext"/>
              <w:spacing w:after="0"/>
              <w:ind w:left="0"/>
              <w:rPr>
                <w:rFonts w:ascii="Arial" w:hAnsi="Arial"/>
                <w:i/>
                <w:sz w:val="18"/>
                <w:szCs w:val="18"/>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707"/>
        <w:gridCol w:w="2848"/>
        <w:gridCol w:w="1435"/>
      </w:tblGrid>
      <w:tr w:rsidR="00F21105" w:rsidRPr="007D0AAC" w14:paraId="25A43515" w14:textId="77777777" w:rsidTr="00AD7805">
        <w:trPr>
          <w:cantSplit/>
          <w:trHeight w:val="360"/>
          <w:tblHeader/>
        </w:trPr>
        <w:tc>
          <w:tcPr>
            <w:tcW w:w="8640" w:type="dxa"/>
            <w:gridSpan w:val="4"/>
            <w:tcBorders>
              <w:top w:val="nil"/>
              <w:left w:val="nil"/>
              <w:bottom w:val="single" w:sz="4" w:space="0" w:color="auto"/>
              <w:right w:val="nil"/>
            </w:tcBorders>
            <w:vAlign w:val="bottom"/>
          </w:tcPr>
          <w:p w14:paraId="4DE6ADBE" w14:textId="483D5577" w:rsidR="00F21105" w:rsidRPr="00DA11B3" w:rsidRDefault="00F21105" w:rsidP="00F21105">
            <w:pPr>
              <w:pStyle w:val="TableNumberCaption"/>
            </w:pPr>
            <w:bookmarkStart w:id="5" w:name="_Hlk48055795"/>
            <w:r>
              <w:t xml:space="preserve">Table </w:t>
            </w:r>
            <w:r w:rsidR="00896EF5">
              <w:t>4</w:t>
            </w:r>
            <w:r>
              <w:t xml:space="preserve">. </w:t>
            </w:r>
            <w:sdt>
              <w:sdtPr>
                <w:rPr>
                  <w:bCs/>
                </w:rPr>
                <w:alias w:val="Keywords"/>
                <w:tag w:val=""/>
                <w:id w:val="-1889800834"/>
                <w:placeholder>
                  <w:docPart w:val="5F61E7DD3BD849AF81A85C448863C55F"/>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bCs/>
                  </w:rPr>
                  <w:t>CIE Source Rerouting</w:t>
                </w:r>
              </w:sdtContent>
            </w:sdt>
            <w:r w:rsidRPr="00DA11B3">
              <w:rPr>
                <w:rFonts w:cs="Arial"/>
              </w:rPr>
              <w:t xml:space="preserve"> Acceptance </w:t>
            </w:r>
            <w:r w:rsidRPr="00DA11B3">
              <w:t>Test Plan</w:t>
            </w:r>
          </w:p>
        </w:tc>
      </w:tr>
      <w:tr w:rsidR="00F21105" w:rsidRPr="007D0AAC" w14:paraId="3A698383" w14:textId="77777777" w:rsidTr="00AD7805">
        <w:trPr>
          <w:cantSplit/>
          <w:trHeight w:val="530"/>
          <w:tblHeader/>
        </w:trPr>
        <w:tc>
          <w:tcPr>
            <w:tcW w:w="4357" w:type="dxa"/>
            <w:gridSpan w:val="2"/>
            <w:tcBorders>
              <w:top w:val="single" w:sz="4" w:space="0" w:color="auto"/>
            </w:tcBorders>
            <w:shd w:val="clear" w:color="auto" w:fill="auto"/>
            <w:vAlign w:val="center"/>
          </w:tcPr>
          <w:p w14:paraId="27951F0D" w14:textId="74049097" w:rsidR="00F21105" w:rsidRPr="00F21105" w:rsidRDefault="006E39D1" w:rsidP="00AD7805">
            <w:pPr>
              <w:pStyle w:val="H1bodytext"/>
              <w:spacing w:after="0"/>
              <w:ind w:left="0"/>
              <w:jc w:val="center"/>
              <w:rPr>
                <w:rFonts w:ascii="Arial" w:hAnsi="Arial"/>
                <w:b/>
                <w:sz w:val="18"/>
                <w:szCs w:val="18"/>
              </w:rPr>
            </w:pPr>
            <w:sdt>
              <w:sdtPr>
                <w:rPr>
                  <w:rFonts w:ascii="Arial" w:hAnsi="Arial"/>
                  <w:b/>
                  <w:bCs/>
                  <w:sz w:val="18"/>
                  <w:szCs w:val="18"/>
                </w:rPr>
                <w:alias w:val="Keywords"/>
                <w:tag w:val=""/>
                <w:id w:val="-330677545"/>
                <w:placeholder>
                  <w:docPart w:val="126F813B1CC3474DA17479FCED5A626A"/>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18"/>
                    <w:szCs w:val="18"/>
                  </w:rPr>
                  <w:t>CIE Source Rerouting</w:t>
                </w:r>
              </w:sdtContent>
            </w:sdt>
            <w:r w:rsidR="00F21105" w:rsidRPr="00F21105">
              <w:rPr>
                <w:rFonts w:ascii="Arial" w:hAnsi="Arial" w:cs="Arial"/>
                <w:b/>
                <w:sz w:val="18"/>
                <w:szCs w:val="18"/>
              </w:rPr>
              <w:t xml:space="preserve"> </w:t>
            </w:r>
            <w:r w:rsidR="00F21105" w:rsidRPr="00F21105">
              <w:rPr>
                <w:rFonts w:ascii="Arial" w:hAnsi="Arial"/>
                <w:b/>
                <w:sz w:val="18"/>
                <w:szCs w:val="18"/>
              </w:rPr>
              <w:t>Acceptance Testing</w:t>
            </w:r>
          </w:p>
          <w:p w14:paraId="1ED506F3" w14:textId="6E2BF34E" w:rsidR="00F21105" w:rsidRPr="00F21105" w:rsidRDefault="00F21105" w:rsidP="00AD7805">
            <w:pPr>
              <w:pStyle w:val="H1bodytext"/>
              <w:spacing w:after="0"/>
              <w:ind w:left="0"/>
              <w:jc w:val="center"/>
              <w:rPr>
                <w:rFonts w:ascii="Arial" w:hAnsi="Arial"/>
                <w:b/>
                <w:sz w:val="18"/>
                <w:szCs w:val="18"/>
              </w:rPr>
            </w:pPr>
            <w:r w:rsidRPr="00F21105">
              <w:rPr>
                <w:rFonts w:ascii="Arial" w:hAnsi="Arial"/>
                <w:b/>
                <w:sz w:val="18"/>
                <w:szCs w:val="18"/>
              </w:rPr>
              <w:t>CACIE-</w:t>
            </w:r>
            <w:sdt>
              <w:sdtPr>
                <w:rPr>
                  <w:rFonts w:ascii="Arial" w:hAnsi="Arial"/>
                  <w:b/>
                  <w:bCs/>
                  <w:sz w:val="18"/>
                  <w:szCs w:val="18"/>
                </w:rPr>
                <w:alias w:val="Keywords"/>
                <w:tag w:val=""/>
                <w:id w:val="-1886556807"/>
                <w:placeholder>
                  <w:docPart w:val="6C49E1D1A8B1420AA2F3F89B24A78A2E"/>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18"/>
                    <w:szCs w:val="18"/>
                  </w:rPr>
                  <w:t>CIE Source Rerouting</w:t>
                </w:r>
              </w:sdtContent>
            </w:sdt>
            <w:r w:rsidRPr="00F21105">
              <w:rPr>
                <w:rFonts w:ascii="Arial" w:hAnsi="Arial"/>
                <w:b/>
                <w:sz w:val="18"/>
                <w:szCs w:val="18"/>
              </w:rPr>
              <w:t xml:space="preserve"> – AT-1</w:t>
            </w:r>
          </w:p>
        </w:tc>
        <w:tc>
          <w:tcPr>
            <w:tcW w:w="4283" w:type="dxa"/>
            <w:gridSpan w:val="2"/>
            <w:tcBorders>
              <w:top w:val="single" w:sz="4" w:space="0" w:color="auto"/>
            </w:tcBorders>
            <w:shd w:val="clear" w:color="auto" w:fill="auto"/>
            <w:vAlign w:val="center"/>
          </w:tcPr>
          <w:p w14:paraId="6D7847DB" w14:textId="77777777"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Date:</w:t>
            </w:r>
          </w:p>
        </w:tc>
      </w:tr>
      <w:tr w:rsidR="00F21105" w:rsidRPr="007D0AAC" w14:paraId="5D629BB1" w14:textId="77777777" w:rsidTr="00AD7805">
        <w:trPr>
          <w:cantSplit/>
          <w:trHeight w:val="530"/>
          <w:tblHeader/>
        </w:trPr>
        <w:tc>
          <w:tcPr>
            <w:tcW w:w="4357" w:type="dxa"/>
            <w:gridSpan w:val="2"/>
            <w:tcBorders>
              <w:top w:val="single" w:sz="4" w:space="0" w:color="auto"/>
            </w:tcBorders>
            <w:shd w:val="clear" w:color="auto" w:fill="auto"/>
            <w:vAlign w:val="center"/>
          </w:tcPr>
          <w:p w14:paraId="7CE7023E" w14:textId="77777777"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lastRenderedPageBreak/>
              <w:t>Tool Runner File Location for this test:</w:t>
            </w:r>
          </w:p>
          <w:p w14:paraId="454DF391" w14:textId="58266F5A" w:rsidR="00F21105" w:rsidRPr="00F21105" w:rsidRDefault="00E9024E" w:rsidP="00AD7805">
            <w:pPr>
              <w:pStyle w:val="H1bodytext"/>
              <w:spacing w:after="0"/>
              <w:ind w:left="0"/>
              <w:rPr>
                <w:rFonts w:ascii="Arial" w:hAnsi="Arial"/>
                <w:b/>
                <w:sz w:val="18"/>
                <w:szCs w:val="18"/>
              </w:rPr>
            </w:pPr>
            <w:r w:rsidRPr="00F21105">
              <w:rPr>
                <w:rFonts w:ascii="Arial" w:hAnsi="Arial"/>
                <w:b/>
                <w:sz w:val="18"/>
                <w:szCs w:val="18"/>
              </w:rPr>
              <w:t>Z:\</w:t>
            </w:r>
            <w:r w:rsidR="00662AC7">
              <w:rPr>
                <w:rFonts w:ascii="Arial" w:hAnsi="Arial"/>
                <w:b/>
                <w:sz w:val="18"/>
                <w:szCs w:val="18"/>
              </w:rPr>
              <w:t>v4-4\dgf-tools\cie-reroute-TPond</w:t>
            </w:r>
            <w:r w:rsidR="00EF5363">
              <w:t>\</w:t>
            </w:r>
            <w:r w:rsidRPr="00F21105">
              <w:rPr>
                <w:rFonts w:ascii="Arial" w:hAnsi="Arial"/>
                <w:b/>
                <w:sz w:val="18"/>
                <w:szCs w:val="18"/>
              </w:rPr>
              <w:t>formal_testing</w:t>
            </w:r>
          </w:p>
        </w:tc>
        <w:tc>
          <w:tcPr>
            <w:tcW w:w="4283" w:type="dxa"/>
            <w:gridSpan w:val="2"/>
            <w:tcBorders>
              <w:top w:val="single" w:sz="4" w:space="0" w:color="auto"/>
            </w:tcBorders>
            <w:shd w:val="clear" w:color="auto" w:fill="auto"/>
            <w:vAlign w:val="center"/>
          </w:tcPr>
          <w:p w14:paraId="5A85E302" w14:textId="4C65F3ED"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Test Performed By:</w:t>
            </w:r>
            <w:r>
              <w:rPr>
                <w:rFonts w:ascii="Arial" w:hAnsi="Arial"/>
                <w:b/>
                <w:sz w:val="18"/>
                <w:szCs w:val="18"/>
              </w:rPr>
              <w:t xml:space="preserve"> </w:t>
            </w:r>
          </w:p>
        </w:tc>
      </w:tr>
      <w:tr w:rsidR="00F21105" w:rsidRPr="007D0AAC" w14:paraId="15E4F975" w14:textId="77777777" w:rsidTr="00AD7805">
        <w:trPr>
          <w:cantSplit/>
          <w:trHeight w:val="530"/>
          <w:tblHeader/>
        </w:trPr>
        <w:tc>
          <w:tcPr>
            <w:tcW w:w="8640" w:type="dxa"/>
            <w:gridSpan w:val="4"/>
            <w:tcBorders>
              <w:top w:val="single" w:sz="4" w:space="0" w:color="auto"/>
            </w:tcBorders>
            <w:shd w:val="clear" w:color="auto" w:fill="auto"/>
            <w:vAlign w:val="center"/>
          </w:tcPr>
          <w:p w14:paraId="2AFBB895" w14:textId="4565899F"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Testing Directory: Z:\</w:t>
            </w:r>
            <w:r w:rsidR="00662AC7">
              <w:rPr>
                <w:rFonts w:ascii="Arial" w:hAnsi="Arial"/>
                <w:b/>
                <w:sz w:val="18"/>
                <w:szCs w:val="18"/>
              </w:rPr>
              <w:t>v4-4\dgf-tools\cie-reroute-TPond</w:t>
            </w:r>
            <w:r w:rsidR="002D4ECC">
              <w:rPr>
                <w:rFonts w:ascii="Arial" w:hAnsi="Arial"/>
                <w:b/>
                <w:sz w:val="18"/>
                <w:szCs w:val="18"/>
              </w:rPr>
              <w:t>\</w:t>
            </w:r>
            <w:r w:rsidRPr="00F21105">
              <w:rPr>
                <w:rFonts w:ascii="Arial" w:hAnsi="Arial"/>
                <w:b/>
                <w:sz w:val="18"/>
                <w:szCs w:val="18"/>
              </w:rPr>
              <w:t>formal_testing</w:t>
            </w:r>
          </w:p>
        </w:tc>
      </w:tr>
      <w:tr w:rsidR="00F21105" w:rsidRPr="007D0AAC" w14:paraId="1EA1D619" w14:textId="77777777" w:rsidTr="00AD7805">
        <w:trPr>
          <w:cantSplit/>
          <w:trHeight w:val="530"/>
          <w:tblHeader/>
        </w:trPr>
        <w:tc>
          <w:tcPr>
            <w:tcW w:w="650" w:type="dxa"/>
            <w:tcBorders>
              <w:top w:val="single" w:sz="4" w:space="0" w:color="auto"/>
            </w:tcBorders>
            <w:shd w:val="clear" w:color="auto" w:fill="D9D9D9" w:themeFill="background1" w:themeFillShade="D9"/>
            <w:vAlign w:val="center"/>
          </w:tcPr>
          <w:p w14:paraId="0C42C25E" w14:textId="77777777" w:rsidR="00F21105" w:rsidRPr="007D0AAC" w:rsidRDefault="00F21105" w:rsidP="00F21105">
            <w:pPr>
              <w:pStyle w:val="TableHead"/>
            </w:pPr>
            <w:r w:rsidRPr="007D0AAC">
              <w:t>T</w:t>
            </w:r>
            <w:r>
              <w:t>est Step</w:t>
            </w:r>
          </w:p>
        </w:tc>
        <w:tc>
          <w:tcPr>
            <w:tcW w:w="3707" w:type="dxa"/>
            <w:tcBorders>
              <w:top w:val="single" w:sz="4" w:space="0" w:color="auto"/>
            </w:tcBorders>
            <w:shd w:val="clear" w:color="auto" w:fill="D9D9D9" w:themeFill="background1" w:themeFillShade="D9"/>
            <w:vAlign w:val="center"/>
          </w:tcPr>
          <w:p w14:paraId="782740D9" w14:textId="77777777" w:rsidR="00F21105" w:rsidRPr="007D0AAC" w:rsidRDefault="00F21105" w:rsidP="00F21105">
            <w:pPr>
              <w:pStyle w:val="TableHead"/>
            </w:pPr>
            <w:r w:rsidRPr="007D0AAC">
              <w:t>Test Instruction</w:t>
            </w:r>
          </w:p>
        </w:tc>
        <w:tc>
          <w:tcPr>
            <w:tcW w:w="2848" w:type="dxa"/>
            <w:tcBorders>
              <w:top w:val="single" w:sz="4" w:space="0" w:color="auto"/>
            </w:tcBorders>
            <w:shd w:val="clear" w:color="auto" w:fill="D9D9D9" w:themeFill="background1" w:themeFillShade="D9"/>
            <w:vAlign w:val="center"/>
          </w:tcPr>
          <w:p w14:paraId="14EFC796" w14:textId="77777777" w:rsidR="00F21105" w:rsidRPr="007D0AAC" w:rsidRDefault="00F21105" w:rsidP="00F21105">
            <w:pPr>
              <w:pStyle w:val="TableHead"/>
            </w:pPr>
            <w:r w:rsidRPr="007D0AAC">
              <w:t>Expected Result</w:t>
            </w:r>
          </w:p>
        </w:tc>
        <w:tc>
          <w:tcPr>
            <w:tcW w:w="1435" w:type="dxa"/>
            <w:tcBorders>
              <w:top w:val="single" w:sz="4" w:space="0" w:color="auto"/>
            </w:tcBorders>
            <w:shd w:val="clear" w:color="auto" w:fill="D9D9D9" w:themeFill="background1" w:themeFillShade="D9"/>
            <w:vAlign w:val="center"/>
          </w:tcPr>
          <w:p w14:paraId="4DC8779E" w14:textId="77777777" w:rsidR="00F21105" w:rsidRPr="007D0AAC" w:rsidRDefault="00F21105" w:rsidP="00F21105">
            <w:pPr>
              <w:pStyle w:val="TableHead"/>
            </w:pPr>
            <w:r w:rsidRPr="007D0AAC">
              <w:t xml:space="preserve">Test Result </w:t>
            </w:r>
            <w:r w:rsidRPr="007D0AAC">
              <w:br/>
              <w:t>(Pass/Fail)</w:t>
            </w:r>
          </w:p>
        </w:tc>
      </w:tr>
      <w:tr w:rsidR="00F21105" w:rsidRPr="007D0AAC" w14:paraId="12A3B4CC" w14:textId="77777777" w:rsidTr="00AD7805">
        <w:trPr>
          <w:trHeight w:val="440"/>
        </w:trPr>
        <w:tc>
          <w:tcPr>
            <w:tcW w:w="8640" w:type="dxa"/>
            <w:gridSpan w:val="4"/>
            <w:vAlign w:val="center"/>
          </w:tcPr>
          <w:p w14:paraId="419F2D9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Navigate to the Testing Directory</w:t>
            </w:r>
          </w:p>
        </w:tc>
      </w:tr>
      <w:tr w:rsidR="00870A4B" w:rsidRPr="007D0AAC" w14:paraId="20C16534" w14:textId="77777777" w:rsidTr="00E84D52">
        <w:trPr>
          <w:trHeight w:val="476"/>
        </w:trPr>
        <w:tc>
          <w:tcPr>
            <w:tcW w:w="650" w:type="dxa"/>
            <w:vAlign w:val="center"/>
          </w:tcPr>
          <w:p w14:paraId="79CB3651" w14:textId="5B33195F" w:rsidR="00870A4B" w:rsidRPr="00F21105" w:rsidRDefault="00870A4B" w:rsidP="00AD7805">
            <w:pPr>
              <w:pStyle w:val="H1bodytext"/>
              <w:spacing w:after="0"/>
              <w:ind w:left="0"/>
              <w:jc w:val="center"/>
              <w:rPr>
                <w:rFonts w:ascii="Arial" w:hAnsi="Arial" w:cs="Arial"/>
                <w:sz w:val="18"/>
                <w:szCs w:val="18"/>
              </w:rPr>
            </w:pPr>
            <w:r>
              <w:rPr>
                <w:rFonts w:ascii="Arial" w:hAnsi="Arial" w:cs="Arial"/>
                <w:sz w:val="18"/>
                <w:szCs w:val="18"/>
              </w:rPr>
              <w:t>1</w:t>
            </w:r>
          </w:p>
        </w:tc>
        <w:tc>
          <w:tcPr>
            <w:tcW w:w="3707" w:type="dxa"/>
            <w:vAlign w:val="center"/>
          </w:tcPr>
          <w:p w14:paraId="427D2CC5" w14:textId="7EA10F6D" w:rsidR="00870A4B" w:rsidRPr="00E9024E" w:rsidRDefault="00870A4B" w:rsidP="00AD7805">
            <w:pPr>
              <w:pStyle w:val="H1bodytext"/>
              <w:spacing w:after="0"/>
              <w:ind w:left="0"/>
              <w:rPr>
                <w:rFonts w:ascii="Arial" w:hAnsi="Arial" w:cs="Arial"/>
                <w:sz w:val="18"/>
                <w:szCs w:val="18"/>
              </w:rPr>
            </w:pPr>
            <w:r w:rsidRPr="00E9024E">
              <w:rPr>
                <w:rStyle w:val="normaltextrun"/>
                <w:rFonts w:ascii="Arial" w:hAnsi="Arial" w:cs="Arial"/>
                <w:color w:val="000000"/>
                <w:sz w:val="18"/>
                <w:szCs w:val="18"/>
                <w:shd w:val="clear" w:color="auto" w:fill="FFFFFF"/>
              </w:rPr>
              <w:t>Execute, using a Linux terminal, the shell script </w:t>
            </w:r>
            <w:r w:rsidRPr="00E9024E">
              <w:rPr>
                <w:rStyle w:val="normaltextrun"/>
                <w:rFonts w:ascii="Arial" w:hAnsi="Arial" w:cs="Arial"/>
                <w:b/>
                <w:bCs/>
                <w:i/>
                <w:iCs/>
                <w:color w:val="000000"/>
                <w:sz w:val="18"/>
                <w:szCs w:val="18"/>
                <w:shd w:val="clear" w:color="auto" w:fill="FFFFFF"/>
              </w:rPr>
              <w:t>run-</w:t>
            </w:r>
            <w:r w:rsidR="00B85DA3">
              <w:rPr>
                <w:rStyle w:val="normaltextrun"/>
                <w:rFonts w:ascii="Arial" w:hAnsi="Arial" w:cs="Arial"/>
                <w:b/>
                <w:bCs/>
                <w:i/>
                <w:iCs/>
                <w:color w:val="000000"/>
                <w:sz w:val="18"/>
                <w:szCs w:val="18"/>
                <w:shd w:val="clear" w:color="auto" w:fill="FFFFFF"/>
              </w:rPr>
              <w:t>cie</w:t>
            </w:r>
            <w:r w:rsidR="00B85DA3">
              <w:rPr>
                <w:rStyle w:val="normaltextrun"/>
                <w:b/>
                <w:bCs/>
                <w:i/>
                <w:iCs/>
                <w:color w:val="000000"/>
                <w:sz w:val="18"/>
                <w:szCs w:val="18"/>
                <w:shd w:val="clear" w:color="auto" w:fill="FFFFFF"/>
              </w:rPr>
              <w:t>_</w:t>
            </w:r>
            <w:r w:rsidRPr="00E9024E">
              <w:rPr>
                <w:rStyle w:val="normaltextrun"/>
                <w:rFonts w:ascii="Arial" w:hAnsi="Arial" w:cs="Arial"/>
                <w:b/>
                <w:bCs/>
                <w:i/>
                <w:iCs/>
                <w:color w:val="000000"/>
                <w:sz w:val="18"/>
                <w:szCs w:val="18"/>
                <w:shd w:val="clear" w:color="auto" w:fill="FFFFFF"/>
              </w:rPr>
              <w:t>reroute.sh</w:t>
            </w:r>
            <w:r w:rsidRPr="00E9024E">
              <w:rPr>
                <w:rStyle w:val="normaltextrun"/>
                <w:rFonts w:ascii="Arial" w:hAnsi="Arial" w:cs="Arial"/>
                <w:color w:val="000000"/>
                <w:sz w:val="18"/>
                <w:szCs w:val="18"/>
                <w:shd w:val="clear" w:color="auto" w:fill="FFFFFF"/>
              </w:rPr>
              <w:t> in the testing directory</w:t>
            </w:r>
            <w:r>
              <w:rPr>
                <w:rStyle w:val="normaltextrun"/>
                <w:rFonts w:ascii="Arial" w:hAnsi="Arial" w:cs="Arial"/>
                <w:color w:val="000000"/>
                <w:sz w:val="18"/>
                <w:szCs w:val="18"/>
                <w:shd w:val="clear" w:color="auto" w:fill="FFFFFF"/>
              </w:rPr>
              <w:t>.</w:t>
            </w:r>
          </w:p>
        </w:tc>
        <w:tc>
          <w:tcPr>
            <w:tcW w:w="2848" w:type="dxa"/>
            <w:vAlign w:val="center"/>
          </w:tcPr>
          <w:p w14:paraId="2F4830B8" w14:textId="77777777" w:rsidR="00870A4B" w:rsidRDefault="00870A4B" w:rsidP="00870A4B">
            <w:pPr>
              <w:pStyle w:val="H1bodytext"/>
              <w:spacing w:after="0"/>
              <w:ind w:left="0"/>
              <w:rPr>
                <w:rFonts w:ascii="Arial" w:hAnsi="Arial" w:cs="Arial"/>
                <w:sz w:val="18"/>
                <w:szCs w:val="18"/>
              </w:rPr>
            </w:pPr>
            <w:r>
              <w:rPr>
                <w:rFonts w:ascii="Arial" w:hAnsi="Arial" w:cs="Arial"/>
                <w:sz w:val="18"/>
                <w:szCs w:val="18"/>
              </w:rPr>
              <w:t>Verify that the following output files were generated and contain data:</w:t>
            </w:r>
          </w:p>
          <w:p w14:paraId="7F81CDEB" w14:textId="78E27177" w:rsidR="00870A4B" w:rsidRDefault="00870A4B" w:rsidP="00870A4B">
            <w:pPr>
              <w:pStyle w:val="H1bodytext"/>
              <w:spacing w:after="0"/>
              <w:ind w:left="0"/>
              <w:rPr>
                <w:rFonts w:ascii="Arial" w:hAnsi="Arial" w:cs="Arial"/>
                <w:sz w:val="18"/>
                <w:szCs w:val="18"/>
              </w:rPr>
            </w:pPr>
            <w:r w:rsidRPr="0038557A">
              <w:rPr>
                <w:rFonts w:ascii="Arial" w:hAnsi="Arial" w:cs="Arial"/>
                <w:sz w:val="18"/>
                <w:szCs w:val="18"/>
              </w:rPr>
              <w:t>U-10_B-3_</w:t>
            </w:r>
            <w:r w:rsidR="00243813">
              <w:rPr>
                <w:rFonts w:ascii="Arial" w:hAnsi="Arial" w:cs="Arial"/>
                <w:sz w:val="18"/>
                <w:szCs w:val="18"/>
              </w:rPr>
              <w:t>T-4_</w:t>
            </w:r>
            <w:r w:rsidR="00481585">
              <w:rPr>
                <w:rFonts w:ascii="Arial" w:hAnsi="Arial"/>
                <w:sz w:val="18"/>
                <w:szCs w:val="18"/>
              </w:rPr>
              <w:t>CIE_</w:t>
            </w:r>
            <w:r w:rsidRPr="0038557A">
              <w:rPr>
                <w:rFonts w:ascii="Arial" w:hAnsi="Arial" w:cs="Arial"/>
                <w:sz w:val="18"/>
                <w:szCs w:val="18"/>
              </w:rPr>
              <w:t>reroute_fractions.dat</w:t>
            </w:r>
          </w:p>
          <w:p w14:paraId="31C5B0B9" w14:textId="58900E0E" w:rsidR="00870A4B" w:rsidRDefault="00870A4B" w:rsidP="00870A4B">
            <w:pPr>
              <w:pStyle w:val="H1bodytext"/>
              <w:spacing w:after="0"/>
              <w:ind w:left="0"/>
              <w:rPr>
                <w:rFonts w:ascii="Arial" w:hAnsi="Arial" w:cs="Arial"/>
                <w:sz w:val="18"/>
                <w:szCs w:val="18"/>
              </w:rPr>
            </w:pPr>
            <w:r w:rsidRPr="0038557A">
              <w:rPr>
                <w:rFonts w:ascii="Arial" w:hAnsi="Arial" w:cs="Arial"/>
                <w:sz w:val="18"/>
                <w:szCs w:val="18"/>
              </w:rPr>
              <w:t>U-10_B-3</w:t>
            </w:r>
            <w:r w:rsidR="00DA7A97">
              <w:rPr>
                <w:rFonts w:ascii="Arial" w:hAnsi="Arial" w:cs="Arial"/>
                <w:sz w:val="18"/>
                <w:szCs w:val="18"/>
              </w:rPr>
              <w:t>_</w:t>
            </w:r>
            <w:r w:rsidR="00243813">
              <w:rPr>
                <w:rFonts w:ascii="Arial" w:hAnsi="Arial" w:cs="Arial"/>
                <w:sz w:val="18"/>
                <w:szCs w:val="18"/>
              </w:rPr>
              <w:t>T-4_</w:t>
            </w:r>
            <w:r w:rsidR="00481585">
              <w:rPr>
                <w:rFonts w:ascii="Arial" w:hAnsi="Arial"/>
                <w:sz w:val="18"/>
                <w:szCs w:val="18"/>
              </w:rPr>
              <w:t>CIE</w:t>
            </w:r>
            <w:r w:rsidRPr="0038557A">
              <w:rPr>
                <w:rFonts w:ascii="Arial" w:hAnsi="Arial" w:cs="Arial"/>
                <w:sz w:val="18"/>
                <w:szCs w:val="18"/>
              </w:rPr>
              <w:t>_reroute_in.dat</w:t>
            </w:r>
          </w:p>
          <w:p w14:paraId="081988E5" w14:textId="0A9DE218" w:rsidR="00870A4B" w:rsidRDefault="00870A4B" w:rsidP="00870A4B">
            <w:pPr>
              <w:pStyle w:val="H1bodytext"/>
              <w:spacing w:after="0"/>
              <w:ind w:left="0"/>
              <w:rPr>
                <w:rFonts w:ascii="Arial" w:hAnsi="Arial" w:cs="Arial"/>
                <w:sz w:val="18"/>
                <w:szCs w:val="18"/>
              </w:rPr>
            </w:pPr>
            <w:r w:rsidRPr="0038557A">
              <w:rPr>
                <w:rFonts w:ascii="Arial" w:hAnsi="Arial" w:cs="Arial"/>
                <w:sz w:val="18"/>
                <w:szCs w:val="18"/>
              </w:rPr>
              <w:t>U-10_B-3_</w:t>
            </w:r>
            <w:r w:rsidR="00243813">
              <w:rPr>
                <w:rFonts w:ascii="Arial" w:hAnsi="Arial" w:cs="Arial"/>
                <w:sz w:val="18"/>
                <w:szCs w:val="18"/>
              </w:rPr>
              <w:t>T-4_</w:t>
            </w:r>
            <w:r w:rsidR="00481585">
              <w:rPr>
                <w:rFonts w:ascii="Arial" w:hAnsi="Arial"/>
                <w:sz w:val="18"/>
                <w:szCs w:val="18"/>
              </w:rPr>
              <w:t>CIE_</w:t>
            </w:r>
            <w:r w:rsidRPr="0038557A">
              <w:rPr>
                <w:rFonts w:ascii="Arial" w:hAnsi="Arial" w:cs="Arial"/>
                <w:sz w:val="18"/>
                <w:szCs w:val="18"/>
              </w:rPr>
              <w:t>reroute_rates.csv</w:t>
            </w:r>
          </w:p>
          <w:p w14:paraId="572B4779" w14:textId="2E43DA02" w:rsidR="00870A4B" w:rsidRPr="00E9024E" w:rsidRDefault="00870A4B" w:rsidP="00870A4B">
            <w:pPr>
              <w:pStyle w:val="H1bodytext"/>
              <w:spacing w:after="0"/>
              <w:ind w:left="0"/>
              <w:rPr>
                <w:rFonts w:ascii="Arial" w:hAnsi="Arial" w:cs="Arial"/>
                <w:sz w:val="18"/>
                <w:szCs w:val="18"/>
              </w:rPr>
            </w:pPr>
            <w:r w:rsidRPr="0038557A">
              <w:rPr>
                <w:rFonts w:ascii="Arial" w:hAnsi="Arial" w:cs="Arial"/>
                <w:sz w:val="18"/>
                <w:szCs w:val="18"/>
              </w:rPr>
              <w:t>U-10_B-3</w:t>
            </w:r>
            <w:r w:rsidR="00DA7A97">
              <w:rPr>
                <w:rFonts w:ascii="Arial" w:hAnsi="Arial"/>
                <w:sz w:val="18"/>
                <w:szCs w:val="18"/>
              </w:rPr>
              <w:t>_</w:t>
            </w:r>
            <w:r w:rsidR="00243813">
              <w:rPr>
                <w:rFonts w:ascii="Arial" w:hAnsi="Arial"/>
                <w:sz w:val="18"/>
                <w:szCs w:val="18"/>
              </w:rPr>
              <w:t>T-4_</w:t>
            </w:r>
            <w:r w:rsidR="00481585">
              <w:rPr>
                <w:rFonts w:ascii="Arial" w:hAnsi="Arial"/>
                <w:sz w:val="18"/>
                <w:szCs w:val="18"/>
              </w:rPr>
              <w:t>CIE_</w:t>
            </w:r>
            <w:r w:rsidRPr="0038557A">
              <w:rPr>
                <w:rFonts w:ascii="Arial" w:hAnsi="Arial" w:cs="Arial"/>
                <w:sz w:val="18"/>
                <w:szCs w:val="18"/>
              </w:rPr>
              <w:t>reroute_rates.dat</w:t>
            </w:r>
          </w:p>
        </w:tc>
        <w:tc>
          <w:tcPr>
            <w:tcW w:w="1435" w:type="dxa"/>
            <w:vAlign w:val="center"/>
          </w:tcPr>
          <w:p w14:paraId="03EFC767" w14:textId="328C1137" w:rsidR="00870A4B" w:rsidRPr="00E9024E" w:rsidRDefault="00870A4B" w:rsidP="00AD7805">
            <w:pPr>
              <w:pStyle w:val="H1bodytext"/>
              <w:spacing w:after="0"/>
              <w:ind w:left="0"/>
              <w:rPr>
                <w:rFonts w:ascii="Arial" w:hAnsi="Arial" w:cs="Arial"/>
                <w:sz w:val="18"/>
                <w:szCs w:val="18"/>
              </w:rPr>
            </w:pPr>
          </w:p>
        </w:tc>
      </w:tr>
      <w:tr w:rsidR="00E9024E" w:rsidRPr="007D0AAC" w14:paraId="45728CDD" w14:textId="77777777" w:rsidTr="00AD7805">
        <w:trPr>
          <w:trHeight w:val="476"/>
        </w:trPr>
        <w:tc>
          <w:tcPr>
            <w:tcW w:w="8640" w:type="dxa"/>
            <w:gridSpan w:val="4"/>
            <w:vAlign w:val="center"/>
          </w:tcPr>
          <w:p w14:paraId="57B492DA" w14:textId="7314A42B" w:rsidR="00E9024E" w:rsidRPr="00F21105" w:rsidRDefault="00E9024E" w:rsidP="00AD7805">
            <w:pPr>
              <w:pStyle w:val="H1bodytext"/>
              <w:spacing w:after="0"/>
              <w:ind w:left="0"/>
              <w:rPr>
                <w:rFonts w:ascii="Arial" w:hAnsi="Arial" w:cs="Arial"/>
                <w:sz w:val="18"/>
                <w:szCs w:val="18"/>
              </w:rPr>
            </w:pPr>
            <w:r w:rsidRPr="00F21105">
              <w:rPr>
                <w:rFonts w:ascii="Arial" w:hAnsi="Arial" w:cs="Arial"/>
                <w:sz w:val="18"/>
                <w:szCs w:val="18"/>
              </w:rPr>
              <w:t>The first part of this test consists of high-level checks of the infiltration fractions determined for each ditch and pond.</w:t>
            </w:r>
          </w:p>
        </w:tc>
      </w:tr>
      <w:tr w:rsidR="00F21105" w:rsidRPr="007D0AAC" w14:paraId="5EDFF02E" w14:textId="77777777" w:rsidTr="00AD7805">
        <w:trPr>
          <w:trHeight w:val="476"/>
        </w:trPr>
        <w:tc>
          <w:tcPr>
            <w:tcW w:w="650" w:type="dxa"/>
            <w:vAlign w:val="center"/>
          </w:tcPr>
          <w:p w14:paraId="7812D5AE" w14:textId="398DFCC1"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2</w:t>
            </w:r>
          </w:p>
        </w:tc>
        <w:tc>
          <w:tcPr>
            <w:tcW w:w="7990" w:type="dxa"/>
            <w:gridSpan w:val="3"/>
            <w:vAlign w:val="center"/>
          </w:tcPr>
          <w:p w14:paraId="059C7923" w14:textId="1D459089"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Import file </w:t>
            </w:r>
            <w:r w:rsidRPr="00F21105">
              <w:rPr>
                <w:rFonts w:ascii="Arial" w:hAnsi="Arial" w:cs="Arial"/>
                <w:b/>
                <w:bCs/>
                <w:sz w:val="18"/>
                <w:szCs w:val="18"/>
              </w:rPr>
              <w:t>U-10_B-3_</w:t>
            </w:r>
            <w:r w:rsidR="00243813">
              <w:rPr>
                <w:rFonts w:ascii="Arial" w:hAnsi="Arial" w:cs="Arial"/>
                <w:b/>
                <w:bCs/>
                <w:sz w:val="18"/>
                <w:szCs w:val="18"/>
              </w:rPr>
              <w:t>T-4_</w:t>
            </w:r>
            <w:r w:rsidR="002B5E96">
              <w:rPr>
                <w:rFonts w:ascii="Arial" w:hAnsi="Arial" w:cs="Arial"/>
                <w:b/>
                <w:bCs/>
                <w:sz w:val="18"/>
                <w:szCs w:val="18"/>
              </w:rPr>
              <w:t>CIE_</w:t>
            </w:r>
            <w:r w:rsidRPr="00F21105">
              <w:rPr>
                <w:rFonts w:ascii="Arial" w:hAnsi="Arial" w:cs="Arial"/>
                <w:b/>
                <w:bCs/>
                <w:sz w:val="18"/>
                <w:szCs w:val="18"/>
              </w:rPr>
              <w:t>reroute_fractions.dat</w:t>
            </w:r>
            <w:r w:rsidRPr="00F21105">
              <w:rPr>
                <w:rFonts w:ascii="Arial" w:hAnsi="Arial" w:cs="Arial"/>
                <w:sz w:val="18"/>
                <w:szCs w:val="18"/>
              </w:rPr>
              <w:t xml:space="preserve"> into a spreadsheet (space-delimited).</w:t>
            </w:r>
          </w:p>
        </w:tc>
      </w:tr>
      <w:tr w:rsidR="00F21105" w:rsidRPr="007D0AAC" w14:paraId="24AA5625" w14:textId="77777777" w:rsidTr="00AD7805">
        <w:trPr>
          <w:trHeight w:val="476"/>
        </w:trPr>
        <w:tc>
          <w:tcPr>
            <w:tcW w:w="650" w:type="dxa"/>
            <w:vAlign w:val="center"/>
          </w:tcPr>
          <w:p w14:paraId="500E04F4" w14:textId="32F4FCE5"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3</w:t>
            </w:r>
          </w:p>
        </w:tc>
        <w:tc>
          <w:tcPr>
            <w:tcW w:w="3707" w:type="dxa"/>
            <w:vAlign w:val="center"/>
          </w:tcPr>
          <w:p w14:paraId="44E0E23A" w14:textId="2721DA51"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Verify that the values for “Z-11_frac_infilt,” “Z-19_frac_infilt,” “Z-1d_frac_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 and “U-14_frac_infilt” are nonzero and less than </w:t>
            </w:r>
            <w:r w:rsidR="00870A4B">
              <w:rPr>
                <w:rFonts w:ascii="Arial" w:hAnsi="Arial" w:cs="Arial"/>
                <w:sz w:val="18"/>
                <w:szCs w:val="18"/>
              </w:rPr>
              <w:t xml:space="preserve">or equal to </w:t>
            </w:r>
            <w:r w:rsidRPr="00F21105">
              <w:rPr>
                <w:rFonts w:ascii="Arial" w:hAnsi="Arial" w:cs="Arial"/>
                <w:sz w:val="18"/>
                <w:szCs w:val="18"/>
              </w:rPr>
              <w:t>1.0 from the first to the last active year (inclusive) for each site as listed in Table 1, and that the values are zero for all other years.</w:t>
            </w:r>
            <w:r w:rsidR="00870A4B">
              <w:rPr>
                <w:rFonts w:ascii="Arial" w:hAnsi="Arial" w:cs="Arial"/>
                <w:sz w:val="18"/>
                <w:szCs w:val="18"/>
              </w:rPr>
              <w:t xml:space="preserve"> Note: the 216-Z-1D Ditch was reconfigured in 1949 so it is represented in Table 1 as two entries, “216-Z-1D” and “216-Z-1D-SOUTH” with different areas for the partitioning calculations. Thus, the full period of operation for 216-Z-1D was 1944 to 1958. Similarly, the 216-U-14 Ditch was reconfigured and is represented in Table 1 with two entries, “216-U-14” and “216-U-14-SOUTH” with different areas. Thus, the full period of operation for 216-U-14 was 1944 to 1994.</w:t>
            </w:r>
          </w:p>
        </w:tc>
        <w:tc>
          <w:tcPr>
            <w:tcW w:w="2848" w:type="dxa"/>
            <w:vAlign w:val="center"/>
          </w:tcPr>
          <w:p w14:paraId="02539FE5" w14:textId="1B7B3A4D"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Nonzero values less than </w:t>
            </w:r>
            <w:r w:rsidR="002B5E96">
              <w:rPr>
                <w:rFonts w:ascii="Arial" w:hAnsi="Arial" w:cs="Arial"/>
                <w:sz w:val="18"/>
                <w:szCs w:val="18"/>
              </w:rPr>
              <w:t xml:space="preserve">or equal to </w:t>
            </w:r>
            <w:r w:rsidRPr="00F21105">
              <w:rPr>
                <w:rFonts w:ascii="Arial" w:hAnsi="Arial" w:cs="Arial"/>
                <w:sz w:val="18"/>
                <w:szCs w:val="18"/>
              </w:rPr>
              <w:t>1.0 should occur during the operational years and zero values for the nonoperational years.</w:t>
            </w:r>
          </w:p>
        </w:tc>
        <w:tc>
          <w:tcPr>
            <w:tcW w:w="1435" w:type="dxa"/>
            <w:vAlign w:val="center"/>
          </w:tcPr>
          <w:p w14:paraId="5D29B8FB"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DF8A006" w14:textId="77777777" w:rsidTr="00AD7805">
        <w:trPr>
          <w:trHeight w:val="539"/>
        </w:trPr>
        <w:tc>
          <w:tcPr>
            <w:tcW w:w="650" w:type="dxa"/>
            <w:vAlign w:val="center"/>
          </w:tcPr>
          <w:p w14:paraId="35B79592" w14:textId="5BC29013"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4</w:t>
            </w:r>
          </w:p>
        </w:tc>
        <w:tc>
          <w:tcPr>
            <w:tcW w:w="3707" w:type="dxa"/>
            <w:vAlign w:val="center"/>
          </w:tcPr>
          <w:p w14:paraId="5EF1CA7E" w14:textId="37525953"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1944 through 1952, and each of the years 1959 through 1984, the values for “U-10_infilt_</w:t>
            </w:r>
            <w:r>
              <w:rPr>
                <w:rFonts w:ascii="Arial" w:hAnsi="Arial" w:cs="Arial"/>
                <w:sz w:val="18"/>
                <w:szCs w:val="18"/>
              </w:rPr>
              <w:t xml:space="preserve"> </w:t>
            </w:r>
            <w:r w:rsidRPr="00F21105">
              <w:rPr>
                <w:rFonts w:ascii="Arial" w:hAnsi="Arial" w:cs="Arial"/>
                <w:sz w:val="18"/>
                <w:szCs w:val="18"/>
              </w:rPr>
              <w:t>frac” are 1.0 and the values for “U-11_infilt_</w:t>
            </w:r>
            <w:r>
              <w:rPr>
                <w:rFonts w:ascii="Arial" w:hAnsi="Arial" w:cs="Arial"/>
                <w:sz w:val="18"/>
                <w:szCs w:val="18"/>
              </w:rPr>
              <w:t xml:space="preserve"> </w:t>
            </w:r>
            <w:r w:rsidRPr="00F21105">
              <w:rPr>
                <w:rFonts w:ascii="Arial" w:hAnsi="Arial" w:cs="Arial"/>
                <w:sz w:val="18"/>
                <w:szCs w:val="18"/>
              </w:rPr>
              <w:t>frac” are zero.</w:t>
            </w:r>
          </w:p>
        </w:tc>
        <w:tc>
          <w:tcPr>
            <w:tcW w:w="2848" w:type="dxa"/>
            <w:vAlign w:val="center"/>
          </w:tcPr>
          <w:p w14:paraId="7CF23669" w14:textId="64C2856C"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For each of the</w:t>
            </w:r>
            <w:r w:rsidR="00B61527">
              <w:rPr>
                <w:rFonts w:ascii="Arial" w:hAnsi="Arial" w:cs="Arial"/>
                <w:sz w:val="18"/>
                <w:szCs w:val="18"/>
              </w:rPr>
              <w:t xml:space="preserve"> </w:t>
            </w:r>
            <w:r w:rsidRPr="00F21105">
              <w:rPr>
                <w:rFonts w:ascii="Arial" w:hAnsi="Arial" w:cs="Arial"/>
                <w:sz w:val="18"/>
                <w:szCs w:val="18"/>
              </w:rPr>
              <w:t>years 1944 through 1952, and each of the years 1959 through 1984, the values for “U-10_infilt_ frac” should be 1.0 and the values for “U-11_infilt_frac” should be zero.</w:t>
            </w:r>
          </w:p>
        </w:tc>
        <w:tc>
          <w:tcPr>
            <w:tcW w:w="1435" w:type="dxa"/>
            <w:vAlign w:val="center"/>
          </w:tcPr>
          <w:p w14:paraId="731E56E6"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124E7834" w14:textId="77777777" w:rsidTr="00AD7805">
        <w:trPr>
          <w:trHeight w:val="539"/>
        </w:trPr>
        <w:tc>
          <w:tcPr>
            <w:tcW w:w="650" w:type="dxa"/>
            <w:vAlign w:val="center"/>
          </w:tcPr>
          <w:p w14:paraId="76200ABA" w14:textId="65EE7296"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5</w:t>
            </w:r>
          </w:p>
        </w:tc>
        <w:tc>
          <w:tcPr>
            <w:tcW w:w="3707" w:type="dxa"/>
            <w:vAlign w:val="center"/>
          </w:tcPr>
          <w:p w14:paraId="464867D9" w14:textId="113F03ED"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In an empty column of the spreadsheet (e.g., column ‘</w:t>
            </w:r>
            <w:r w:rsidR="005131C0">
              <w:rPr>
                <w:rFonts w:ascii="Arial" w:hAnsi="Arial" w:cs="Arial"/>
                <w:sz w:val="18"/>
                <w:szCs w:val="18"/>
              </w:rPr>
              <w:t>S</w:t>
            </w:r>
            <w:r w:rsidR="005131C0" w:rsidRPr="00F21105">
              <w:rPr>
                <w:rFonts w:ascii="Arial" w:hAnsi="Arial" w:cs="Arial"/>
                <w:sz w:val="18"/>
                <w:szCs w:val="18"/>
              </w:rPr>
              <w:t>’</w:t>
            </w:r>
            <w:r w:rsidRPr="00F21105">
              <w:rPr>
                <w:rFonts w:ascii="Arial" w:hAnsi="Arial" w:cs="Arial"/>
                <w:sz w:val="18"/>
                <w:szCs w:val="18"/>
              </w:rPr>
              <w:t>), enter a formula to sum “U-10_infilt_frac” and “U-11_infilt_frac” for each of the years 1953 through 1958 and verify the result for each year is 1.0.</w:t>
            </w:r>
          </w:p>
        </w:tc>
        <w:tc>
          <w:tcPr>
            <w:tcW w:w="2848" w:type="dxa"/>
            <w:vAlign w:val="center"/>
          </w:tcPr>
          <w:p w14:paraId="62C4C76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The sum of “U-10_infilt_frac” and “U-11_infilt_frac” for each year from 1953 through 1958 should be 1.0.</w:t>
            </w:r>
          </w:p>
        </w:tc>
        <w:tc>
          <w:tcPr>
            <w:tcW w:w="1435" w:type="dxa"/>
            <w:vAlign w:val="center"/>
          </w:tcPr>
          <w:p w14:paraId="3223610A"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447A88D2" w14:textId="77777777" w:rsidTr="00AD7805">
        <w:trPr>
          <w:trHeight w:val="539"/>
        </w:trPr>
        <w:tc>
          <w:tcPr>
            <w:tcW w:w="650" w:type="dxa"/>
            <w:vAlign w:val="center"/>
          </w:tcPr>
          <w:p w14:paraId="676625E0" w14:textId="5B3D95B2"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6</w:t>
            </w:r>
          </w:p>
        </w:tc>
        <w:tc>
          <w:tcPr>
            <w:tcW w:w="3707" w:type="dxa"/>
            <w:vAlign w:val="center"/>
          </w:tcPr>
          <w:p w14:paraId="54C7EB0D" w14:textId="398648F4"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the values for “B-3_infilt_frac,” “B-3A_infilt_frac,” “B-3B_infilt_ frac,” and “B-3C_infilt_frac” are zero for 1944.</w:t>
            </w:r>
          </w:p>
        </w:tc>
        <w:tc>
          <w:tcPr>
            <w:tcW w:w="2848" w:type="dxa"/>
            <w:vAlign w:val="center"/>
          </w:tcPr>
          <w:p w14:paraId="1491220C" w14:textId="20B6F0AE"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The values for “B-3_infilt_ </w:t>
            </w:r>
            <w:proofErr w:type="spellStart"/>
            <w:r w:rsidRPr="00F21105">
              <w:rPr>
                <w:rFonts w:ascii="Arial" w:hAnsi="Arial" w:cs="Arial"/>
                <w:sz w:val="18"/>
                <w:szCs w:val="18"/>
              </w:rPr>
              <w:t>frac</w:t>
            </w:r>
            <w:proofErr w:type="spellEnd"/>
            <w:r w:rsidRPr="00F21105">
              <w:rPr>
                <w:rFonts w:ascii="Arial" w:hAnsi="Arial" w:cs="Arial"/>
                <w:sz w:val="18"/>
                <w:szCs w:val="18"/>
              </w:rPr>
              <w:t>,” “B-3A_infilt_frac,” “B-3B_</w:t>
            </w:r>
            <w:r>
              <w:rPr>
                <w:rFonts w:ascii="Arial" w:hAnsi="Arial" w:cs="Arial"/>
                <w:sz w:val="18"/>
                <w:szCs w:val="18"/>
              </w:rPr>
              <w:t xml:space="preserve">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and “B-3C_infilt_</w:t>
            </w:r>
            <w:r>
              <w:rPr>
                <w:rFonts w:ascii="Arial" w:hAnsi="Arial" w:cs="Arial"/>
                <w:sz w:val="18"/>
                <w:szCs w:val="18"/>
              </w:rPr>
              <w:t xml:space="preserve"> </w:t>
            </w:r>
            <w:r w:rsidRPr="00F21105">
              <w:rPr>
                <w:rFonts w:ascii="Arial" w:hAnsi="Arial" w:cs="Arial"/>
                <w:sz w:val="18"/>
                <w:szCs w:val="18"/>
              </w:rPr>
              <w:t>frac” should be zero for 1944.</w:t>
            </w:r>
          </w:p>
        </w:tc>
        <w:tc>
          <w:tcPr>
            <w:tcW w:w="1435" w:type="dxa"/>
            <w:vAlign w:val="center"/>
          </w:tcPr>
          <w:p w14:paraId="1ED3F569"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718366FB" w14:textId="77777777" w:rsidTr="00AD7805">
        <w:trPr>
          <w:trHeight w:val="539"/>
        </w:trPr>
        <w:tc>
          <w:tcPr>
            <w:tcW w:w="650" w:type="dxa"/>
            <w:vAlign w:val="center"/>
          </w:tcPr>
          <w:p w14:paraId="2BDFCBAA" w14:textId="20389DCF"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7</w:t>
            </w:r>
          </w:p>
        </w:tc>
        <w:tc>
          <w:tcPr>
            <w:tcW w:w="3707" w:type="dxa"/>
            <w:vAlign w:val="center"/>
          </w:tcPr>
          <w:p w14:paraId="4394F766" w14:textId="2AFDC816"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1945 through 1982, the values for “B-3_infilt_</w:t>
            </w:r>
            <w:r>
              <w:rPr>
                <w:rFonts w:ascii="Arial" w:hAnsi="Arial" w:cs="Arial"/>
                <w:sz w:val="18"/>
                <w:szCs w:val="18"/>
              </w:rPr>
              <w:t xml:space="preserve"> </w:t>
            </w:r>
            <w:r w:rsidRPr="00F21105">
              <w:rPr>
                <w:rFonts w:ascii="Arial" w:hAnsi="Arial" w:cs="Arial"/>
                <w:sz w:val="18"/>
                <w:szCs w:val="18"/>
              </w:rPr>
              <w:t>frac” are 1.0 and the values for “B-3A_infilt_</w:t>
            </w:r>
            <w:r>
              <w:rPr>
                <w:rFonts w:ascii="Arial" w:hAnsi="Arial" w:cs="Arial"/>
                <w:sz w:val="18"/>
                <w:szCs w:val="18"/>
              </w:rPr>
              <w:t xml:space="preserve"> </w:t>
            </w:r>
            <w:r w:rsidRPr="00F21105">
              <w:rPr>
                <w:rFonts w:ascii="Arial" w:hAnsi="Arial" w:cs="Arial"/>
                <w:sz w:val="18"/>
                <w:szCs w:val="18"/>
              </w:rPr>
              <w:t>frac,” “B-3B_infilt_ frac,” and “B-3C_infilt_</w:t>
            </w:r>
            <w:r>
              <w:rPr>
                <w:rFonts w:ascii="Arial" w:hAnsi="Arial" w:cs="Arial"/>
                <w:sz w:val="18"/>
                <w:szCs w:val="18"/>
              </w:rPr>
              <w:t xml:space="preserve"> </w:t>
            </w:r>
            <w:r w:rsidRPr="00F21105">
              <w:rPr>
                <w:rFonts w:ascii="Arial" w:hAnsi="Arial" w:cs="Arial"/>
                <w:sz w:val="18"/>
                <w:szCs w:val="18"/>
              </w:rPr>
              <w:lastRenderedPageBreak/>
              <w:t>frac” are zero.</w:t>
            </w:r>
          </w:p>
        </w:tc>
        <w:tc>
          <w:tcPr>
            <w:tcW w:w="2848" w:type="dxa"/>
            <w:vAlign w:val="center"/>
          </w:tcPr>
          <w:p w14:paraId="44E3D83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lastRenderedPageBreak/>
              <w:t xml:space="preserve">For each of the years 1945 through 1982, the values for “B-3_infilt_ frac” should be 1.0, and the values for “B-3A_infilt_frac,” </w:t>
            </w:r>
            <w:r w:rsidRPr="00F21105">
              <w:rPr>
                <w:rFonts w:ascii="Arial" w:hAnsi="Arial" w:cs="Arial"/>
                <w:sz w:val="18"/>
                <w:szCs w:val="18"/>
              </w:rPr>
              <w:lastRenderedPageBreak/>
              <w:t xml:space="preserve">“B-3B_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xml:space="preserve">,” and “B-3C_ </w:t>
            </w:r>
            <w:proofErr w:type="spellStart"/>
            <w:r w:rsidRPr="00F21105">
              <w:rPr>
                <w:rFonts w:ascii="Arial" w:hAnsi="Arial" w:cs="Arial"/>
                <w:sz w:val="18"/>
                <w:szCs w:val="18"/>
              </w:rPr>
              <w:t>infilt_frac</w:t>
            </w:r>
            <w:proofErr w:type="spellEnd"/>
            <w:r w:rsidRPr="00F21105">
              <w:rPr>
                <w:rFonts w:ascii="Arial" w:hAnsi="Arial" w:cs="Arial"/>
                <w:sz w:val="18"/>
                <w:szCs w:val="18"/>
              </w:rPr>
              <w:t>” should be zero.</w:t>
            </w:r>
          </w:p>
        </w:tc>
        <w:tc>
          <w:tcPr>
            <w:tcW w:w="1435" w:type="dxa"/>
            <w:vAlign w:val="center"/>
          </w:tcPr>
          <w:p w14:paraId="73E9F5B0"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2E0DD9C" w14:textId="77777777" w:rsidTr="00AD7805">
        <w:trPr>
          <w:trHeight w:val="539"/>
        </w:trPr>
        <w:tc>
          <w:tcPr>
            <w:tcW w:w="650" w:type="dxa"/>
            <w:vAlign w:val="center"/>
          </w:tcPr>
          <w:p w14:paraId="5912A9BC" w14:textId="32D19A3A"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lastRenderedPageBreak/>
              <w:t>8</w:t>
            </w:r>
          </w:p>
        </w:tc>
        <w:tc>
          <w:tcPr>
            <w:tcW w:w="3707" w:type="dxa"/>
            <w:vAlign w:val="center"/>
          </w:tcPr>
          <w:p w14:paraId="3C06898F" w14:textId="6FA998C5"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In an empty column of the spreadsheet (e.g., column ‘</w:t>
            </w:r>
            <w:r w:rsidR="00E6104A">
              <w:rPr>
                <w:rFonts w:ascii="Arial" w:hAnsi="Arial" w:cs="Arial"/>
                <w:sz w:val="18"/>
                <w:szCs w:val="18"/>
              </w:rPr>
              <w:t>S</w:t>
            </w:r>
            <w:r w:rsidR="00E6104A" w:rsidRPr="00F21105">
              <w:rPr>
                <w:rFonts w:ascii="Arial" w:hAnsi="Arial" w:cs="Arial"/>
                <w:sz w:val="18"/>
                <w:szCs w:val="18"/>
              </w:rPr>
              <w:t>’</w:t>
            </w:r>
            <w:r w:rsidRPr="00F21105">
              <w:rPr>
                <w:rFonts w:ascii="Arial" w:hAnsi="Arial" w:cs="Arial"/>
                <w:sz w:val="18"/>
                <w:szCs w:val="18"/>
              </w:rPr>
              <w:t>), enter a formula to sum “B-3_infilt_frac,” “B-3A_infilt_frac,” “B-3B_</w:t>
            </w:r>
            <w:r>
              <w:rPr>
                <w:rFonts w:ascii="Arial" w:hAnsi="Arial" w:cs="Arial"/>
                <w:sz w:val="18"/>
                <w:szCs w:val="18"/>
              </w:rPr>
              <w:t xml:space="preserve">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and “B-3C_infilt_ frac” for each of the years 1983 through 1994 and verify the result for each year is 1.0.</w:t>
            </w:r>
          </w:p>
        </w:tc>
        <w:tc>
          <w:tcPr>
            <w:tcW w:w="2848" w:type="dxa"/>
            <w:vAlign w:val="center"/>
          </w:tcPr>
          <w:p w14:paraId="61D7FAE1"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The sum of “B-3_infilt_frac,” “B-3A_infilt_frac,” “B-3B_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and “B-3C_infilt_ frac” should be 1.0 for each of the years 1983 through 1994.</w:t>
            </w:r>
          </w:p>
        </w:tc>
        <w:tc>
          <w:tcPr>
            <w:tcW w:w="1435" w:type="dxa"/>
            <w:vAlign w:val="center"/>
          </w:tcPr>
          <w:p w14:paraId="35C071F7"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7F91F81" w14:textId="77777777" w:rsidTr="00AD7805">
        <w:trPr>
          <w:trHeight w:val="539"/>
        </w:trPr>
        <w:tc>
          <w:tcPr>
            <w:tcW w:w="650" w:type="dxa"/>
            <w:vAlign w:val="center"/>
          </w:tcPr>
          <w:p w14:paraId="77A26B15" w14:textId="29B334D4"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9</w:t>
            </w:r>
          </w:p>
        </w:tc>
        <w:tc>
          <w:tcPr>
            <w:tcW w:w="3707" w:type="dxa"/>
            <w:vAlign w:val="center"/>
          </w:tcPr>
          <w:p w14:paraId="2CF2F46C" w14:textId="270888E1"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1995 through 1997, the values for “B-3C_infilt_</w:t>
            </w:r>
            <w:r>
              <w:rPr>
                <w:rFonts w:ascii="Arial" w:hAnsi="Arial" w:cs="Arial"/>
                <w:sz w:val="18"/>
                <w:szCs w:val="18"/>
              </w:rPr>
              <w:t xml:space="preserve"> </w:t>
            </w:r>
            <w:r w:rsidRPr="00F21105">
              <w:rPr>
                <w:rFonts w:ascii="Arial" w:hAnsi="Arial" w:cs="Arial"/>
                <w:sz w:val="18"/>
                <w:szCs w:val="18"/>
              </w:rPr>
              <w:t>frac” are 1.0.</w:t>
            </w:r>
          </w:p>
        </w:tc>
        <w:tc>
          <w:tcPr>
            <w:tcW w:w="2848" w:type="dxa"/>
            <w:vAlign w:val="center"/>
          </w:tcPr>
          <w:p w14:paraId="7F97AD5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For each of the years 1995 through 1997, the values for “B-3C_infilt_frac” should be 1.0.</w:t>
            </w:r>
          </w:p>
        </w:tc>
        <w:tc>
          <w:tcPr>
            <w:tcW w:w="1435" w:type="dxa"/>
            <w:vAlign w:val="center"/>
          </w:tcPr>
          <w:p w14:paraId="78E3030E" w14:textId="77777777" w:rsidR="00F21105" w:rsidRPr="00F21105" w:rsidRDefault="00F21105" w:rsidP="00AD7805">
            <w:pPr>
              <w:pStyle w:val="H1bodytext"/>
              <w:spacing w:after="0"/>
              <w:ind w:left="0"/>
              <w:jc w:val="center"/>
              <w:rPr>
                <w:rFonts w:ascii="Arial" w:hAnsi="Arial" w:cs="Arial"/>
                <w:sz w:val="18"/>
                <w:szCs w:val="18"/>
              </w:rPr>
            </w:pPr>
          </w:p>
        </w:tc>
      </w:tr>
      <w:tr w:rsidR="00243813" w:rsidRPr="007D0AAC" w14:paraId="5395D5D2" w14:textId="77777777" w:rsidTr="00AD7805">
        <w:trPr>
          <w:trHeight w:val="539"/>
        </w:trPr>
        <w:tc>
          <w:tcPr>
            <w:tcW w:w="650" w:type="dxa"/>
            <w:vAlign w:val="center"/>
          </w:tcPr>
          <w:p w14:paraId="7CA20A56" w14:textId="3BFCDF77" w:rsidR="00243813" w:rsidRDefault="00243813" w:rsidP="00AD7805">
            <w:pPr>
              <w:pStyle w:val="H1bodytext"/>
              <w:spacing w:after="0"/>
              <w:ind w:left="0"/>
              <w:jc w:val="center"/>
              <w:rPr>
                <w:rFonts w:ascii="Arial" w:hAnsi="Arial" w:cs="Arial"/>
                <w:sz w:val="18"/>
                <w:szCs w:val="18"/>
              </w:rPr>
            </w:pPr>
            <w:r>
              <w:rPr>
                <w:rFonts w:ascii="Arial" w:hAnsi="Arial" w:cs="Arial"/>
                <w:sz w:val="18"/>
                <w:szCs w:val="18"/>
              </w:rPr>
              <w:t>10</w:t>
            </w:r>
          </w:p>
        </w:tc>
        <w:tc>
          <w:tcPr>
            <w:tcW w:w="3707" w:type="dxa"/>
            <w:vAlign w:val="center"/>
          </w:tcPr>
          <w:p w14:paraId="6F737B8D" w14:textId="2E9927A7" w:rsidR="00243813" w:rsidRPr="00F21105" w:rsidRDefault="00243813" w:rsidP="00AD7805">
            <w:pPr>
              <w:pStyle w:val="H1bodytext"/>
              <w:spacing w:after="0"/>
              <w:ind w:left="0"/>
              <w:rPr>
                <w:rFonts w:ascii="Arial" w:hAnsi="Arial" w:cs="Arial"/>
                <w:sz w:val="18"/>
                <w:szCs w:val="18"/>
              </w:rPr>
            </w:pPr>
            <w:r w:rsidRPr="00F21105">
              <w:rPr>
                <w:rFonts w:ascii="Arial" w:hAnsi="Arial" w:cs="Arial"/>
                <w:sz w:val="18"/>
                <w:szCs w:val="18"/>
              </w:rPr>
              <w:t xml:space="preserve">Verify that </w:t>
            </w:r>
            <w:r w:rsidR="009D24EF">
              <w:rPr>
                <w:rFonts w:ascii="Arial" w:hAnsi="Arial" w:cs="Arial"/>
                <w:sz w:val="18"/>
                <w:szCs w:val="18"/>
              </w:rPr>
              <w:t>the values for</w:t>
            </w:r>
            <w:r w:rsidRPr="00F21105">
              <w:rPr>
                <w:rFonts w:ascii="Arial" w:hAnsi="Arial" w:cs="Arial"/>
                <w:sz w:val="18"/>
                <w:szCs w:val="18"/>
              </w:rPr>
              <w:t xml:space="preserve"> “</w:t>
            </w:r>
            <w:r>
              <w:rPr>
                <w:rFonts w:ascii="Arial" w:hAnsi="Arial" w:cs="Arial"/>
                <w:sz w:val="18"/>
                <w:szCs w:val="18"/>
              </w:rPr>
              <w:t>T-4A</w:t>
            </w:r>
            <w:r w:rsidRPr="00F21105">
              <w:rPr>
                <w:rFonts w:ascii="Arial" w:hAnsi="Arial" w:cs="Arial"/>
                <w:sz w:val="18"/>
                <w:szCs w:val="18"/>
              </w:rPr>
              <w:t xml:space="preserve">_infilt_frac” are </w:t>
            </w:r>
            <w:r>
              <w:rPr>
                <w:rFonts w:ascii="Arial" w:hAnsi="Arial" w:cs="Arial"/>
                <w:sz w:val="18"/>
                <w:szCs w:val="18"/>
              </w:rPr>
              <w:t>nonzero</w:t>
            </w:r>
            <w:r w:rsidR="009D24EF">
              <w:rPr>
                <w:rFonts w:ascii="Arial" w:hAnsi="Arial" w:cs="Arial"/>
                <w:sz w:val="18"/>
                <w:szCs w:val="18"/>
              </w:rPr>
              <w:t xml:space="preserve"> for each of the years 1944 through 1956, and zero for each of the years 1957 through 1997</w:t>
            </w:r>
            <w:r w:rsidRPr="00F21105">
              <w:rPr>
                <w:rFonts w:ascii="Arial" w:hAnsi="Arial" w:cs="Arial"/>
                <w:sz w:val="18"/>
                <w:szCs w:val="18"/>
              </w:rPr>
              <w:t>.</w:t>
            </w:r>
          </w:p>
        </w:tc>
        <w:tc>
          <w:tcPr>
            <w:tcW w:w="2848" w:type="dxa"/>
            <w:vAlign w:val="center"/>
          </w:tcPr>
          <w:p w14:paraId="3C57C93B" w14:textId="03A27A4E" w:rsidR="00243813" w:rsidRPr="00F21105" w:rsidRDefault="009D24EF" w:rsidP="00AD7805">
            <w:pPr>
              <w:pStyle w:val="H1bodytext"/>
              <w:spacing w:after="0"/>
              <w:ind w:left="0"/>
              <w:rPr>
                <w:rFonts w:ascii="Arial" w:hAnsi="Arial" w:cs="Arial"/>
                <w:sz w:val="18"/>
                <w:szCs w:val="18"/>
              </w:rPr>
            </w:pPr>
            <w:r>
              <w:rPr>
                <w:rFonts w:ascii="Arial" w:hAnsi="Arial" w:cs="Arial"/>
                <w:sz w:val="18"/>
                <w:szCs w:val="18"/>
              </w:rPr>
              <w:t>The values for</w:t>
            </w:r>
            <w:r w:rsidRPr="00F21105">
              <w:rPr>
                <w:rFonts w:ascii="Arial" w:hAnsi="Arial" w:cs="Arial"/>
                <w:sz w:val="18"/>
                <w:szCs w:val="18"/>
              </w:rPr>
              <w:t xml:space="preserve"> “</w:t>
            </w:r>
            <w:r>
              <w:rPr>
                <w:rFonts w:ascii="Arial" w:hAnsi="Arial" w:cs="Arial"/>
                <w:sz w:val="18"/>
                <w:szCs w:val="18"/>
              </w:rPr>
              <w:t>T-4A</w:t>
            </w:r>
            <w:r w:rsidRPr="00F21105">
              <w:rPr>
                <w:rFonts w:ascii="Arial" w:hAnsi="Arial" w:cs="Arial"/>
                <w:sz w:val="18"/>
                <w:szCs w:val="18"/>
              </w:rPr>
              <w:t xml:space="preserve">_infilt_frac” </w:t>
            </w:r>
            <w:r>
              <w:rPr>
                <w:rFonts w:ascii="Arial" w:hAnsi="Arial" w:cs="Arial"/>
                <w:sz w:val="18"/>
                <w:szCs w:val="18"/>
              </w:rPr>
              <w:t>should be</w:t>
            </w:r>
            <w:r w:rsidRPr="00F21105">
              <w:rPr>
                <w:rFonts w:ascii="Arial" w:hAnsi="Arial" w:cs="Arial"/>
                <w:sz w:val="18"/>
                <w:szCs w:val="18"/>
              </w:rPr>
              <w:t xml:space="preserve"> </w:t>
            </w:r>
            <w:r>
              <w:rPr>
                <w:rFonts w:ascii="Arial" w:hAnsi="Arial" w:cs="Arial"/>
                <w:sz w:val="18"/>
                <w:szCs w:val="18"/>
              </w:rPr>
              <w:t>nonzero for each of the years 1944 through 1956, and zero for each of the years 1957 through 1997</w:t>
            </w:r>
            <w:r w:rsidRPr="00F21105">
              <w:rPr>
                <w:rFonts w:ascii="Arial" w:hAnsi="Arial" w:cs="Arial"/>
                <w:sz w:val="18"/>
                <w:szCs w:val="18"/>
              </w:rPr>
              <w:t>.</w:t>
            </w:r>
          </w:p>
        </w:tc>
        <w:tc>
          <w:tcPr>
            <w:tcW w:w="1435" w:type="dxa"/>
            <w:vAlign w:val="center"/>
          </w:tcPr>
          <w:p w14:paraId="0ECFC3C3" w14:textId="77777777" w:rsidR="00243813" w:rsidRPr="00F21105" w:rsidRDefault="00243813" w:rsidP="00AD7805">
            <w:pPr>
              <w:pStyle w:val="H1bodytext"/>
              <w:spacing w:after="0"/>
              <w:ind w:left="0"/>
              <w:jc w:val="center"/>
              <w:rPr>
                <w:rFonts w:ascii="Arial" w:hAnsi="Arial" w:cs="Arial"/>
                <w:sz w:val="18"/>
                <w:szCs w:val="18"/>
              </w:rPr>
            </w:pPr>
          </w:p>
        </w:tc>
      </w:tr>
      <w:tr w:rsidR="009D24EF" w:rsidRPr="007D0AAC" w14:paraId="71598643" w14:textId="77777777" w:rsidTr="00AD7805">
        <w:trPr>
          <w:trHeight w:val="539"/>
        </w:trPr>
        <w:tc>
          <w:tcPr>
            <w:tcW w:w="650" w:type="dxa"/>
            <w:vAlign w:val="center"/>
          </w:tcPr>
          <w:p w14:paraId="180BE3AA" w14:textId="6EA4C4B5" w:rsidR="009D24EF" w:rsidRDefault="009D24EF" w:rsidP="00AD7805">
            <w:pPr>
              <w:pStyle w:val="H1bodytext"/>
              <w:spacing w:after="0"/>
              <w:ind w:left="0"/>
              <w:jc w:val="center"/>
              <w:rPr>
                <w:rFonts w:ascii="Arial" w:hAnsi="Arial" w:cs="Arial"/>
                <w:sz w:val="18"/>
                <w:szCs w:val="18"/>
              </w:rPr>
            </w:pPr>
            <w:r>
              <w:rPr>
                <w:rFonts w:ascii="Arial" w:hAnsi="Arial" w:cs="Arial"/>
                <w:sz w:val="18"/>
                <w:szCs w:val="18"/>
              </w:rPr>
              <w:t>11</w:t>
            </w:r>
          </w:p>
        </w:tc>
        <w:tc>
          <w:tcPr>
            <w:tcW w:w="3707" w:type="dxa"/>
            <w:vAlign w:val="center"/>
          </w:tcPr>
          <w:p w14:paraId="1B29AC2E" w14:textId="0AB3A153" w:rsidR="009D24EF" w:rsidRDefault="009D24EF" w:rsidP="00AD7805">
            <w:pPr>
              <w:pStyle w:val="H1bodytext"/>
              <w:spacing w:after="0"/>
              <w:ind w:left="0"/>
              <w:rPr>
                <w:rFonts w:ascii="Arial" w:hAnsi="Arial" w:cs="Arial"/>
                <w:sz w:val="18"/>
                <w:szCs w:val="18"/>
              </w:rPr>
            </w:pPr>
            <w:r w:rsidRPr="00F21105">
              <w:rPr>
                <w:rFonts w:ascii="Arial" w:hAnsi="Arial" w:cs="Arial"/>
                <w:sz w:val="18"/>
                <w:szCs w:val="18"/>
              </w:rPr>
              <w:t xml:space="preserve">Verify that </w:t>
            </w:r>
            <w:r>
              <w:rPr>
                <w:rFonts w:ascii="Arial" w:hAnsi="Arial" w:cs="Arial"/>
                <w:sz w:val="18"/>
                <w:szCs w:val="18"/>
              </w:rPr>
              <w:t>the values for</w:t>
            </w:r>
            <w:r w:rsidRPr="00F21105">
              <w:rPr>
                <w:rFonts w:ascii="Arial" w:hAnsi="Arial" w:cs="Arial"/>
                <w:sz w:val="18"/>
                <w:szCs w:val="18"/>
              </w:rPr>
              <w:t xml:space="preserve"> “</w:t>
            </w:r>
            <w:r>
              <w:rPr>
                <w:rFonts w:ascii="Arial" w:hAnsi="Arial" w:cs="Arial"/>
                <w:sz w:val="18"/>
                <w:szCs w:val="18"/>
              </w:rPr>
              <w:t>T-4-1</w:t>
            </w:r>
            <w:r w:rsidRPr="00F21105">
              <w:rPr>
                <w:rFonts w:ascii="Arial" w:hAnsi="Arial" w:cs="Arial"/>
                <w:sz w:val="18"/>
                <w:szCs w:val="18"/>
              </w:rPr>
              <w:t xml:space="preserve">_infilt_frac” are </w:t>
            </w:r>
            <w:r>
              <w:rPr>
                <w:rFonts w:ascii="Arial" w:hAnsi="Arial" w:cs="Arial"/>
                <w:sz w:val="18"/>
                <w:szCs w:val="18"/>
              </w:rPr>
              <w:t>nonzero for each of the years 1944 through 1956 and for 1972, are equal to 1.0 for 1957 and each of the years 1960 through 1971, and are zero for 1958, 1959, and each of the years from 1973 through 1997.</w:t>
            </w:r>
          </w:p>
        </w:tc>
        <w:tc>
          <w:tcPr>
            <w:tcW w:w="2848" w:type="dxa"/>
            <w:vAlign w:val="center"/>
          </w:tcPr>
          <w:p w14:paraId="28BF15C3" w14:textId="2E6ADDD6" w:rsidR="009D24EF" w:rsidRDefault="009D24EF" w:rsidP="00AD7805">
            <w:pPr>
              <w:pStyle w:val="H1bodytext"/>
              <w:spacing w:after="0"/>
              <w:ind w:left="0"/>
              <w:rPr>
                <w:rFonts w:ascii="Arial" w:hAnsi="Arial" w:cs="Arial"/>
                <w:sz w:val="18"/>
                <w:szCs w:val="18"/>
              </w:rPr>
            </w:pPr>
            <w:r>
              <w:rPr>
                <w:rFonts w:ascii="Arial" w:hAnsi="Arial" w:cs="Arial"/>
                <w:sz w:val="18"/>
                <w:szCs w:val="18"/>
              </w:rPr>
              <w:t>The values for</w:t>
            </w:r>
            <w:r w:rsidRPr="00F21105">
              <w:rPr>
                <w:rFonts w:ascii="Arial" w:hAnsi="Arial" w:cs="Arial"/>
                <w:sz w:val="18"/>
                <w:szCs w:val="18"/>
              </w:rPr>
              <w:t xml:space="preserve"> “</w:t>
            </w:r>
            <w:r>
              <w:rPr>
                <w:rFonts w:ascii="Arial" w:hAnsi="Arial" w:cs="Arial"/>
                <w:sz w:val="18"/>
                <w:szCs w:val="18"/>
              </w:rPr>
              <w:t>T-4-1</w:t>
            </w:r>
            <w:r w:rsidRPr="00F21105">
              <w:rPr>
                <w:rFonts w:ascii="Arial" w:hAnsi="Arial" w:cs="Arial"/>
                <w:sz w:val="18"/>
                <w:szCs w:val="18"/>
              </w:rPr>
              <w:t>_infilt_frac”</w:t>
            </w:r>
            <w:r>
              <w:rPr>
                <w:rFonts w:ascii="Arial" w:hAnsi="Arial" w:cs="Arial"/>
                <w:sz w:val="18"/>
                <w:szCs w:val="18"/>
              </w:rPr>
              <w:t xml:space="preserve"> should be</w:t>
            </w:r>
            <w:r w:rsidRPr="00F21105">
              <w:rPr>
                <w:rFonts w:ascii="Arial" w:hAnsi="Arial" w:cs="Arial"/>
                <w:sz w:val="18"/>
                <w:szCs w:val="18"/>
              </w:rPr>
              <w:t xml:space="preserve"> </w:t>
            </w:r>
            <w:r>
              <w:rPr>
                <w:rFonts w:ascii="Arial" w:hAnsi="Arial" w:cs="Arial"/>
                <w:sz w:val="18"/>
                <w:szCs w:val="18"/>
              </w:rPr>
              <w:t>nonzero for each of the years 1944 through 1956 and for 1972, 1.0 for 1957 and each of the years 1960 through 1971, and zero for 1958, 1959, and each of the years from 1973 through 1997.</w:t>
            </w:r>
          </w:p>
        </w:tc>
        <w:tc>
          <w:tcPr>
            <w:tcW w:w="1435" w:type="dxa"/>
            <w:vAlign w:val="center"/>
          </w:tcPr>
          <w:p w14:paraId="45B2A465" w14:textId="77777777" w:rsidR="009D24EF" w:rsidRPr="00F21105" w:rsidRDefault="009D24EF" w:rsidP="00AD7805">
            <w:pPr>
              <w:pStyle w:val="H1bodytext"/>
              <w:spacing w:after="0"/>
              <w:ind w:left="0"/>
              <w:jc w:val="center"/>
              <w:rPr>
                <w:rFonts w:ascii="Arial" w:hAnsi="Arial" w:cs="Arial"/>
                <w:sz w:val="18"/>
                <w:szCs w:val="18"/>
              </w:rPr>
            </w:pPr>
          </w:p>
        </w:tc>
      </w:tr>
      <w:tr w:rsidR="00D308BC" w:rsidRPr="007D0AAC" w14:paraId="5A1C5750" w14:textId="77777777" w:rsidTr="00AD7805">
        <w:trPr>
          <w:trHeight w:val="539"/>
        </w:trPr>
        <w:tc>
          <w:tcPr>
            <w:tcW w:w="650" w:type="dxa"/>
            <w:vAlign w:val="center"/>
          </w:tcPr>
          <w:p w14:paraId="3910267B" w14:textId="3A68A616" w:rsidR="00D308BC" w:rsidRDefault="00D308BC" w:rsidP="00AD7805">
            <w:pPr>
              <w:pStyle w:val="H1bodytext"/>
              <w:spacing w:after="0"/>
              <w:ind w:left="0"/>
              <w:jc w:val="center"/>
              <w:rPr>
                <w:rFonts w:ascii="Arial" w:hAnsi="Arial" w:cs="Arial"/>
                <w:sz w:val="18"/>
                <w:szCs w:val="18"/>
              </w:rPr>
            </w:pPr>
            <w:r>
              <w:rPr>
                <w:rFonts w:ascii="Arial" w:hAnsi="Arial" w:cs="Arial"/>
                <w:sz w:val="18"/>
                <w:szCs w:val="18"/>
              </w:rPr>
              <w:t>12</w:t>
            </w:r>
          </w:p>
        </w:tc>
        <w:tc>
          <w:tcPr>
            <w:tcW w:w="3707" w:type="dxa"/>
            <w:vAlign w:val="center"/>
          </w:tcPr>
          <w:p w14:paraId="3BA108E3" w14:textId="45D22365" w:rsidR="00D308BC" w:rsidRDefault="00D308BC" w:rsidP="00AD7805">
            <w:pPr>
              <w:pStyle w:val="H1bodytext"/>
              <w:spacing w:after="0"/>
              <w:ind w:left="0"/>
              <w:rPr>
                <w:rFonts w:ascii="Arial" w:hAnsi="Arial" w:cs="Arial"/>
                <w:sz w:val="18"/>
                <w:szCs w:val="18"/>
              </w:rPr>
            </w:pPr>
            <w:r>
              <w:rPr>
                <w:rFonts w:ascii="Arial" w:hAnsi="Arial" w:cs="Arial"/>
                <w:sz w:val="18"/>
                <w:szCs w:val="18"/>
              </w:rPr>
              <w:t xml:space="preserve">Verify that the values for “T-4B_infilt_frac” </w:t>
            </w:r>
            <w:r w:rsidR="00C54387">
              <w:rPr>
                <w:rFonts w:ascii="Arial" w:hAnsi="Arial" w:cs="Arial"/>
                <w:sz w:val="18"/>
                <w:szCs w:val="18"/>
              </w:rPr>
              <w:t xml:space="preserve">and “T-4-2_infilt_frac” </w:t>
            </w:r>
            <w:r>
              <w:rPr>
                <w:rFonts w:ascii="Arial" w:hAnsi="Arial" w:cs="Arial"/>
                <w:sz w:val="18"/>
                <w:szCs w:val="18"/>
              </w:rPr>
              <w:t>are zero for the years 1944 through 1971, nonzero for the years 1972 through 1976, and zero for the years from 19</w:t>
            </w:r>
            <w:r w:rsidR="00E6104A">
              <w:rPr>
                <w:rFonts w:ascii="Arial" w:hAnsi="Arial" w:cs="Arial"/>
                <w:sz w:val="18"/>
                <w:szCs w:val="18"/>
              </w:rPr>
              <w:t>77</w:t>
            </w:r>
            <w:r>
              <w:rPr>
                <w:rFonts w:ascii="Arial" w:hAnsi="Arial" w:cs="Arial"/>
                <w:sz w:val="18"/>
                <w:szCs w:val="18"/>
              </w:rPr>
              <w:t xml:space="preserve"> through 1997.</w:t>
            </w:r>
          </w:p>
        </w:tc>
        <w:tc>
          <w:tcPr>
            <w:tcW w:w="2848" w:type="dxa"/>
            <w:vAlign w:val="center"/>
          </w:tcPr>
          <w:p w14:paraId="2BDEBBE4" w14:textId="7A7BEAA3" w:rsidR="00D308BC" w:rsidRDefault="00D308BC" w:rsidP="00AD7805">
            <w:pPr>
              <w:pStyle w:val="H1bodytext"/>
              <w:spacing w:after="0"/>
              <w:ind w:left="0"/>
              <w:rPr>
                <w:rFonts w:ascii="Arial" w:hAnsi="Arial" w:cs="Arial"/>
                <w:sz w:val="18"/>
                <w:szCs w:val="18"/>
              </w:rPr>
            </w:pPr>
            <w:r>
              <w:rPr>
                <w:rFonts w:ascii="Arial" w:hAnsi="Arial" w:cs="Arial"/>
                <w:sz w:val="18"/>
                <w:szCs w:val="18"/>
              </w:rPr>
              <w:t xml:space="preserve">The values for “T-4B_infilt_frac” </w:t>
            </w:r>
            <w:r w:rsidR="00C54387">
              <w:rPr>
                <w:rFonts w:ascii="Arial" w:hAnsi="Arial" w:cs="Arial"/>
                <w:sz w:val="18"/>
                <w:szCs w:val="18"/>
              </w:rPr>
              <w:t xml:space="preserve">and “T-4-2_infilt_frac” </w:t>
            </w:r>
            <w:r>
              <w:rPr>
                <w:rFonts w:ascii="Arial" w:hAnsi="Arial" w:cs="Arial"/>
                <w:sz w:val="18"/>
                <w:szCs w:val="18"/>
              </w:rPr>
              <w:t>should be zero for the years 1944 through 1971, nonzero for the years 1972 through 1976, and zero for the years from 19</w:t>
            </w:r>
            <w:r w:rsidR="00E6104A">
              <w:rPr>
                <w:rFonts w:ascii="Arial" w:hAnsi="Arial" w:cs="Arial"/>
                <w:sz w:val="18"/>
                <w:szCs w:val="18"/>
              </w:rPr>
              <w:t>77</w:t>
            </w:r>
            <w:r>
              <w:rPr>
                <w:rFonts w:ascii="Arial" w:hAnsi="Arial" w:cs="Arial"/>
                <w:sz w:val="18"/>
                <w:szCs w:val="18"/>
              </w:rPr>
              <w:t xml:space="preserve"> through 1997.</w:t>
            </w:r>
          </w:p>
        </w:tc>
        <w:tc>
          <w:tcPr>
            <w:tcW w:w="1435" w:type="dxa"/>
            <w:vAlign w:val="center"/>
          </w:tcPr>
          <w:p w14:paraId="1ADAE1FD" w14:textId="77777777" w:rsidR="00D308BC" w:rsidRPr="00F21105" w:rsidRDefault="00D308BC" w:rsidP="00AD7805">
            <w:pPr>
              <w:pStyle w:val="H1bodytext"/>
              <w:spacing w:after="0"/>
              <w:ind w:left="0"/>
              <w:jc w:val="center"/>
              <w:rPr>
                <w:rFonts w:ascii="Arial" w:hAnsi="Arial" w:cs="Arial"/>
                <w:sz w:val="18"/>
                <w:szCs w:val="18"/>
              </w:rPr>
            </w:pPr>
          </w:p>
        </w:tc>
      </w:tr>
      <w:tr w:rsidR="00D308BC" w:rsidRPr="007D0AAC" w14:paraId="40AC7826" w14:textId="77777777" w:rsidTr="00AD7805">
        <w:trPr>
          <w:trHeight w:val="539"/>
        </w:trPr>
        <w:tc>
          <w:tcPr>
            <w:tcW w:w="650" w:type="dxa"/>
            <w:vAlign w:val="center"/>
          </w:tcPr>
          <w:p w14:paraId="66D3C9B7" w14:textId="5369DAED" w:rsidR="00D308BC" w:rsidRDefault="00D308BC" w:rsidP="00AD7805">
            <w:pPr>
              <w:pStyle w:val="H1bodytext"/>
              <w:spacing w:after="0"/>
              <w:ind w:left="0"/>
              <w:jc w:val="center"/>
              <w:rPr>
                <w:rFonts w:ascii="Arial" w:hAnsi="Arial" w:cs="Arial"/>
                <w:sz w:val="18"/>
                <w:szCs w:val="18"/>
              </w:rPr>
            </w:pPr>
            <w:r>
              <w:rPr>
                <w:rFonts w:ascii="Arial" w:hAnsi="Arial" w:cs="Arial"/>
                <w:sz w:val="18"/>
                <w:szCs w:val="18"/>
              </w:rPr>
              <w:t>13</w:t>
            </w:r>
          </w:p>
        </w:tc>
        <w:tc>
          <w:tcPr>
            <w:tcW w:w="3707" w:type="dxa"/>
            <w:vAlign w:val="center"/>
          </w:tcPr>
          <w:p w14:paraId="65EE6A56" w14:textId="313C36A6" w:rsidR="00D308BC" w:rsidRDefault="00074136" w:rsidP="00AD7805">
            <w:pPr>
              <w:pStyle w:val="H1bodytext"/>
              <w:spacing w:after="0"/>
              <w:ind w:left="0"/>
              <w:rPr>
                <w:rFonts w:ascii="Arial" w:hAnsi="Arial" w:cs="Arial"/>
                <w:sz w:val="18"/>
                <w:szCs w:val="18"/>
              </w:rPr>
            </w:pPr>
            <w:r>
              <w:rPr>
                <w:rFonts w:ascii="Arial" w:hAnsi="Arial" w:cs="Arial"/>
                <w:sz w:val="18"/>
                <w:szCs w:val="18"/>
              </w:rPr>
              <w:t>Verify that the values for “T-4-2-S_infilt_ frac” are zero for 1944 through 1976, 1.0 for 1977 through 1995, and zero for 1996 and 1997.</w:t>
            </w:r>
          </w:p>
        </w:tc>
        <w:tc>
          <w:tcPr>
            <w:tcW w:w="2848" w:type="dxa"/>
            <w:vAlign w:val="center"/>
          </w:tcPr>
          <w:p w14:paraId="067264ED" w14:textId="52D99E88" w:rsidR="00D308BC" w:rsidRDefault="00074136" w:rsidP="00AD7805">
            <w:pPr>
              <w:pStyle w:val="H1bodytext"/>
              <w:spacing w:after="0"/>
              <w:ind w:left="0"/>
              <w:rPr>
                <w:rFonts w:ascii="Arial" w:hAnsi="Arial" w:cs="Arial"/>
                <w:sz w:val="18"/>
                <w:szCs w:val="18"/>
              </w:rPr>
            </w:pPr>
            <w:r>
              <w:rPr>
                <w:rFonts w:ascii="Arial" w:hAnsi="Arial" w:cs="Arial"/>
                <w:sz w:val="18"/>
                <w:szCs w:val="18"/>
              </w:rPr>
              <w:t>The values for “T-4-2-S_infilt_ frac” are zero for 1944 through 1976, 1.0 for 1977 through 1995, and zero for 1996 and 1997.</w:t>
            </w:r>
          </w:p>
        </w:tc>
        <w:tc>
          <w:tcPr>
            <w:tcW w:w="1435" w:type="dxa"/>
            <w:vAlign w:val="center"/>
          </w:tcPr>
          <w:p w14:paraId="6D9678FD" w14:textId="77777777" w:rsidR="00D308BC" w:rsidRPr="00F21105" w:rsidRDefault="00D308BC" w:rsidP="00AD7805">
            <w:pPr>
              <w:pStyle w:val="H1bodytext"/>
              <w:spacing w:after="0"/>
              <w:ind w:left="0"/>
              <w:jc w:val="center"/>
              <w:rPr>
                <w:rFonts w:ascii="Arial" w:hAnsi="Arial" w:cs="Arial"/>
                <w:sz w:val="18"/>
                <w:szCs w:val="18"/>
              </w:rPr>
            </w:pPr>
          </w:p>
        </w:tc>
      </w:tr>
      <w:tr w:rsidR="005131C0" w:rsidRPr="007D0AAC" w14:paraId="0EB7171E" w14:textId="77777777" w:rsidTr="00AD7805">
        <w:trPr>
          <w:trHeight w:val="539"/>
        </w:trPr>
        <w:tc>
          <w:tcPr>
            <w:tcW w:w="650" w:type="dxa"/>
            <w:vAlign w:val="center"/>
          </w:tcPr>
          <w:p w14:paraId="78663C97" w14:textId="7FFD2212" w:rsidR="005131C0" w:rsidRDefault="005131C0" w:rsidP="00AD7805">
            <w:pPr>
              <w:pStyle w:val="H1bodytext"/>
              <w:spacing w:after="0"/>
              <w:ind w:left="0"/>
              <w:jc w:val="center"/>
              <w:rPr>
                <w:rFonts w:ascii="Arial" w:hAnsi="Arial" w:cs="Arial"/>
                <w:sz w:val="18"/>
                <w:szCs w:val="18"/>
              </w:rPr>
            </w:pPr>
            <w:r>
              <w:rPr>
                <w:rFonts w:ascii="Arial" w:hAnsi="Arial" w:cs="Arial"/>
                <w:sz w:val="18"/>
                <w:szCs w:val="18"/>
              </w:rPr>
              <w:t>1</w:t>
            </w:r>
            <w:r w:rsidR="00074136">
              <w:rPr>
                <w:rFonts w:ascii="Arial" w:hAnsi="Arial" w:cs="Arial"/>
                <w:sz w:val="18"/>
                <w:szCs w:val="18"/>
              </w:rPr>
              <w:t>4</w:t>
            </w:r>
          </w:p>
        </w:tc>
        <w:tc>
          <w:tcPr>
            <w:tcW w:w="3707" w:type="dxa"/>
            <w:vAlign w:val="center"/>
          </w:tcPr>
          <w:p w14:paraId="052F760E" w14:textId="2D53188A" w:rsidR="005131C0" w:rsidRPr="00F21105" w:rsidRDefault="005131C0" w:rsidP="00AD7805">
            <w:pPr>
              <w:pStyle w:val="H1bodytext"/>
              <w:spacing w:after="0"/>
              <w:ind w:left="0"/>
              <w:rPr>
                <w:rFonts w:ascii="Arial" w:hAnsi="Arial" w:cs="Arial"/>
                <w:sz w:val="18"/>
                <w:szCs w:val="18"/>
              </w:rPr>
            </w:pPr>
            <w:r>
              <w:rPr>
                <w:rFonts w:ascii="Arial" w:hAnsi="Arial" w:cs="Arial"/>
                <w:sz w:val="18"/>
                <w:szCs w:val="18"/>
              </w:rPr>
              <w:t xml:space="preserve">In an empty column of the spreadsheet </w:t>
            </w:r>
            <w:r w:rsidRPr="00F21105">
              <w:rPr>
                <w:rFonts w:ascii="Arial" w:hAnsi="Arial" w:cs="Arial"/>
                <w:sz w:val="18"/>
                <w:szCs w:val="18"/>
              </w:rPr>
              <w:t>(e.g., column ‘</w:t>
            </w:r>
            <w:r>
              <w:rPr>
                <w:rFonts w:ascii="Arial" w:hAnsi="Arial" w:cs="Arial"/>
                <w:sz w:val="18"/>
                <w:szCs w:val="18"/>
              </w:rPr>
              <w:t>T</w:t>
            </w:r>
            <w:r w:rsidRPr="00F21105">
              <w:rPr>
                <w:rFonts w:ascii="Arial" w:hAnsi="Arial" w:cs="Arial"/>
                <w:sz w:val="18"/>
                <w:szCs w:val="18"/>
              </w:rPr>
              <w:t>’), enter a formula to sum “</w:t>
            </w:r>
            <w:r>
              <w:rPr>
                <w:rFonts w:ascii="Arial" w:hAnsi="Arial" w:cs="Arial"/>
                <w:sz w:val="18"/>
                <w:szCs w:val="18"/>
              </w:rPr>
              <w:t>T-4A</w:t>
            </w:r>
            <w:r w:rsidRPr="00F21105">
              <w:rPr>
                <w:rFonts w:ascii="Arial" w:hAnsi="Arial" w:cs="Arial"/>
                <w:sz w:val="18"/>
                <w:szCs w:val="18"/>
              </w:rPr>
              <w:t>_infilt_frac” and “</w:t>
            </w:r>
            <w:r>
              <w:rPr>
                <w:rFonts w:ascii="Arial" w:hAnsi="Arial" w:cs="Arial"/>
                <w:sz w:val="18"/>
                <w:szCs w:val="18"/>
              </w:rPr>
              <w:t>T-4-1</w:t>
            </w:r>
            <w:r w:rsidRPr="00F21105">
              <w:rPr>
                <w:rFonts w:ascii="Arial" w:hAnsi="Arial" w:cs="Arial"/>
                <w:sz w:val="18"/>
                <w:szCs w:val="18"/>
              </w:rPr>
              <w:t>_infilt_frac” for each of the years 19</w:t>
            </w:r>
            <w:r>
              <w:rPr>
                <w:rFonts w:ascii="Arial" w:hAnsi="Arial" w:cs="Arial"/>
                <w:sz w:val="18"/>
                <w:szCs w:val="18"/>
              </w:rPr>
              <w:t>44</w:t>
            </w:r>
            <w:r w:rsidRPr="00F21105">
              <w:rPr>
                <w:rFonts w:ascii="Arial" w:hAnsi="Arial" w:cs="Arial"/>
                <w:sz w:val="18"/>
                <w:szCs w:val="18"/>
              </w:rPr>
              <w:t xml:space="preserve"> through 195</w:t>
            </w:r>
            <w:r>
              <w:rPr>
                <w:rFonts w:ascii="Arial" w:hAnsi="Arial" w:cs="Arial"/>
                <w:sz w:val="18"/>
                <w:szCs w:val="18"/>
              </w:rPr>
              <w:t>6</w:t>
            </w:r>
            <w:r w:rsidRPr="00F21105">
              <w:rPr>
                <w:rFonts w:ascii="Arial" w:hAnsi="Arial" w:cs="Arial"/>
                <w:sz w:val="18"/>
                <w:szCs w:val="18"/>
              </w:rPr>
              <w:t xml:space="preserve"> and verify the result for each year is 1.0.</w:t>
            </w:r>
          </w:p>
        </w:tc>
        <w:tc>
          <w:tcPr>
            <w:tcW w:w="2848" w:type="dxa"/>
            <w:vAlign w:val="center"/>
          </w:tcPr>
          <w:p w14:paraId="08D09AAE" w14:textId="6FEB746A" w:rsidR="005131C0" w:rsidRDefault="005131C0" w:rsidP="00AD7805">
            <w:pPr>
              <w:pStyle w:val="H1bodytext"/>
              <w:spacing w:after="0"/>
              <w:ind w:left="0"/>
              <w:rPr>
                <w:rFonts w:ascii="Arial" w:hAnsi="Arial" w:cs="Arial"/>
                <w:sz w:val="18"/>
                <w:szCs w:val="18"/>
              </w:rPr>
            </w:pPr>
            <w:r>
              <w:rPr>
                <w:rFonts w:ascii="Arial" w:hAnsi="Arial" w:cs="Arial"/>
                <w:sz w:val="18"/>
                <w:szCs w:val="18"/>
              </w:rPr>
              <w:t xml:space="preserve">The </w:t>
            </w:r>
            <w:r w:rsidRPr="00F21105">
              <w:rPr>
                <w:rFonts w:ascii="Arial" w:hAnsi="Arial" w:cs="Arial"/>
                <w:sz w:val="18"/>
                <w:szCs w:val="18"/>
              </w:rPr>
              <w:t xml:space="preserve">sum </w:t>
            </w:r>
            <w:r>
              <w:rPr>
                <w:rFonts w:ascii="Arial" w:hAnsi="Arial" w:cs="Arial"/>
                <w:sz w:val="18"/>
                <w:szCs w:val="18"/>
              </w:rPr>
              <w:t xml:space="preserve">of </w:t>
            </w:r>
            <w:r w:rsidRPr="00F21105">
              <w:rPr>
                <w:rFonts w:ascii="Arial" w:hAnsi="Arial" w:cs="Arial"/>
                <w:sz w:val="18"/>
                <w:szCs w:val="18"/>
              </w:rPr>
              <w:t>“</w:t>
            </w:r>
            <w:r>
              <w:rPr>
                <w:rFonts w:ascii="Arial" w:hAnsi="Arial" w:cs="Arial"/>
                <w:sz w:val="18"/>
                <w:szCs w:val="18"/>
              </w:rPr>
              <w:t>T-4A</w:t>
            </w:r>
            <w:r w:rsidRPr="00F21105">
              <w:rPr>
                <w:rFonts w:ascii="Arial" w:hAnsi="Arial" w:cs="Arial"/>
                <w:sz w:val="18"/>
                <w:szCs w:val="18"/>
              </w:rPr>
              <w:t>_infilt_frac” and “</w:t>
            </w:r>
            <w:r>
              <w:rPr>
                <w:rFonts w:ascii="Arial" w:hAnsi="Arial" w:cs="Arial"/>
                <w:sz w:val="18"/>
                <w:szCs w:val="18"/>
              </w:rPr>
              <w:t>T-4-1</w:t>
            </w:r>
            <w:r w:rsidRPr="00F21105">
              <w:rPr>
                <w:rFonts w:ascii="Arial" w:hAnsi="Arial" w:cs="Arial"/>
                <w:sz w:val="18"/>
                <w:szCs w:val="18"/>
              </w:rPr>
              <w:t xml:space="preserve">_infilt_frac” for </w:t>
            </w:r>
            <w:r>
              <w:rPr>
                <w:rFonts w:ascii="Arial" w:hAnsi="Arial" w:cs="Arial"/>
                <w:sz w:val="18"/>
                <w:szCs w:val="18"/>
              </w:rPr>
              <w:t xml:space="preserve">each </w:t>
            </w:r>
            <w:r w:rsidRPr="00F21105">
              <w:rPr>
                <w:rFonts w:ascii="Arial" w:hAnsi="Arial" w:cs="Arial"/>
                <w:sz w:val="18"/>
                <w:szCs w:val="18"/>
              </w:rPr>
              <w:t>year</w:t>
            </w:r>
            <w:r>
              <w:rPr>
                <w:rFonts w:ascii="Arial" w:hAnsi="Arial" w:cs="Arial"/>
                <w:sz w:val="18"/>
                <w:szCs w:val="18"/>
              </w:rPr>
              <w:t xml:space="preserve"> from</w:t>
            </w:r>
            <w:r w:rsidRPr="00F21105">
              <w:rPr>
                <w:rFonts w:ascii="Arial" w:hAnsi="Arial" w:cs="Arial"/>
                <w:sz w:val="18"/>
                <w:szCs w:val="18"/>
              </w:rPr>
              <w:t xml:space="preserve"> 19</w:t>
            </w:r>
            <w:r>
              <w:rPr>
                <w:rFonts w:ascii="Arial" w:hAnsi="Arial" w:cs="Arial"/>
                <w:sz w:val="18"/>
                <w:szCs w:val="18"/>
              </w:rPr>
              <w:t>44</w:t>
            </w:r>
            <w:r w:rsidRPr="00F21105">
              <w:rPr>
                <w:rFonts w:ascii="Arial" w:hAnsi="Arial" w:cs="Arial"/>
                <w:sz w:val="18"/>
                <w:szCs w:val="18"/>
              </w:rPr>
              <w:t xml:space="preserve"> through 195</w:t>
            </w:r>
            <w:r>
              <w:rPr>
                <w:rFonts w:ascii="Arial" w:hAnsi="Arial" w:cs="Arial"/>
                <w:sz w:val="18"/>
                <w:szCs w:val="18"/>
              </w:rPr>
              <w:t>6</w:t>
            </w:r>
            <w:r w:rsidRPr="00F21105">
              <w:rPr>
                <w:rFonts w:ascii="Arial" w:hAnsi="Arial" w:cs="Arial"/>
                <w:sz w:val="18"/>
                <w:szCs w:val="18"/>
              </w:rPr>
              <w:t xml:space="preserve"> </w:t>
            </w:r>
            <w:r>
              <w:rPr>
                <w:rFonts w:ascii="Arial" w:hAnsi="Arial" w:cs="Arial"/>
                <w:sz w:val="18"/>
                <w:szCs w:val="18"/>
              </w:rPr>
              <w:t>should be</w:t>
            </w:r>
            <w:r w:rsidRPr="00F21105">
              <w:rPr>
                <w:rFonts w:ascii="Arial" w:hAnsi="Arial" w:cs="Arial"/>
                <w:sz w:val="18"/>
                <w:szCs w:val="18"/>
              </w:rPr>
              <w:t xml:space="preserve"> 1.0.</w:t>
            </w:r>
          </w:p>
        </w:tc>
        <w:tc>
          <w:tcPr>
            <w:tcW w:w="1435" w:type="dxa"/>
            <w:vAlign w:val="center"/>
          </w:tcPr>
          <w:p w14:paraId="45CAC367" w14:textId="77777777" w:rsidR="005131C0" w:rsidRPr="00F21105" w:rsidRDefault="005131C0" w:rsidP="00AD7805">
            <w:pPr>
              <w:pStyle w:val="H1bodytext"/>
              <w:spacing w:after="0"/>
              <w:ind w:left="0"/>
              <w:jc w:val="center"/>
              <w:rPr>
                <w:rFonts w:ascii="Arial" w:hAnsi="Arial" w:cs="Arial"/>
                <w:sz w:val="18"/>
                <w:szCs w:val="18"/>
              </w:rPr>
            </w:pPr>
          </w:p>
        </w:tc>
      </w:tr>
      <w:tr w:rsidR="005976CB" w:rsidRPr="007D0AAC" w14:paraId="425545D9" w14:textId="77777777" w:rsidTr="00F41DA3">
        <w:trPr>
          <w:trHeight w:val="539"/>
        </w:trPr>
        <w:tc>
          <w:tcPr>
            <w:tcW w:w="650" w:type="dxa"/>
            <w:vAlign w:val="center"/>
          </w:tcPr>
          <w:p w14:paraId="438FD770" w14:textId="3C4B9635" w:rsidR="005976CB" w:rsidRDefault="005976CB" w:rsidP="00AD7805">
            <w:pPr>
              <w:pStyle w:val="H1bodytext"/>
              <w:spacing w:after="0"/>
              <w:ind w:left="0"/>
              <w:jc w:val="center"/>
              <w:rPr>
                <w:rFonts w:ascii="Arial" w:hAnsi="Arial" w:cs="Arial"/>
                <w:sz w:val="18"/>
                <w:szCs w:val="18"/>
              </w:rPr>
            </w:pPr>
            <w:r>
              <w:rPr>
                <w:rFonts w:ascii="Arial" w:hAnsi="Arial" w:cs="Arial"/>
                <w:sz w:val="18"/>
                <w:szCs w:val="18"/>
              </w:rPr>
              <w:t>15</w:t>
            </w:r>
          </w:p>
        </w:tc>
        <w:tc>
          <w:tcPr>
            <w:tcW w:w="3707" w:type="dxa"/>
            <w:vAlign w:val="center"/>
          </w:tcPr>
          <w:p w14:paraId="0048C972" w14:textId="2C84405E" w:rsidR="005976CB" w:rsidRDefault="00F41DA3" w:rsidP="00AD7805">
            <w:pPr>
              <w:pStyle w:val="H1bodytext"/>
              <w:spacing w:after="0"/>
              <w:ind w:left="0"/>
              <w:rPr>
                <w:rFonts w:ascii="Arial" w:hAnsi="Arial" w:cs="Arial"/>
                <w:sz w:val="18"/>
                <w:szCs w:val="18"/>
              </w:rPr>
            </w:pPr>
            <w:r>
              <w:rPr>
                <w:rFonts w:ascii="Arial" w:hAnsi="Arial" w:cs="Arial"/>
                <w:sz w:val="18"/>
                <w:szCs w:val="18"/>
              </w:rPr>
              <w:t xml:space="preserve">In an empty column of the spreadsheet </w:t>
            </w:r>
            <w:r w:rsidRPr="00F21105">
              <w:rPr>
                <w:rFonts w:ascii="Arial" w:hAnsi="Arial" w:cs="Arial"/>
                <w:sz w:val="18"/>
                <w:szCs w:val="18"/>
              </w:rPr>
              <w:t>(e.g., column ‘</w:t>
            </w:r>
            <w:r>
              <w:rPr>
                <w:rFonts w:ascii="Arial" w:hAnsi="Arial" w:cs="Arial"/>
                <w:sz w:val="18"/>
                <w:szCs w:val="18"/>
              </w:rPr>
              <w:t>T</w:t>
            </w:r>
            <w:r w:rsidRPr="00F21105">
              <w:rPr>
                <w:rFonts w:ascii="Arial" w:hAnsi="Arial" w:cs="Arial"/>
                <w:sz w:val="18"/>
                <w:szCs w:val="18"/>
              </w:rPr>
              <w:t>’), enter a formula to sum “</w:t>
            </w:r>
            <w:r>
              <w:rPr>
                <w:rFonts w:ascii="Arial" w:hAnsi="Arial" w:cs="Arial"/>
                <w:sz w:val="18"/>
                <w:szCs w:val="18"/>
              </w:rPr>
              <w:t>T-4-1</w:t>
            </w:r>
            <w:r w:rsidRPr="00F21105">
              <w:rPr>
                <w:rFonts w:ascii="Arial" w:hAnsi="Arial" w:cs="Arial"/>
                <w:sz w:val="18"/>
                <w:szCs w:val="18"/>
              </w:rPr>
              <w:t>_infilt_frac</w:t>
            </w:r>
            <w:r>
              <w:rPr>
                <w:rFonts w:ascii="Arial" w:hAnsi="Arial" w:cs="Arial"/>
                <w:sz w:val="18"/>
                <w:szCs w:val="18"/>
              </w:rPr>
              <w:t>,</w:t>
            </w:r>
            <w:r w:rsidRPr="00F21105">
              <w:rPr>
                <w:rFonts w:ascii="Arial" w:hAnsi="Arial" w:cs="Arial"/>
                <w:sz w:val="18"/>
                <w:szCs w:val="18"/>
              </w:rPr>
              <w:t>” “</w:t>
            </w:r>
            <w:r>
              <w:rPr>
                <w:rFonts w:ascii="Arial" w:hAnsi="Arial" w:cs="Arial"/>
                <w:sz w:val="18"/>
                <w:szCs w:val="18"/>
              </w:rPr>
              <w:t>T-4B</w:t>
            </w:r>
            <w:r w:rsidRPr="00F21105">
              <w:rPr>
                <w:rFonts w:ascii="Arial" w:hAnsi="Arial" w:cs="Arial"/>
                <w:sz w:val="18"/>
                <w:szCs w:val="18"/>
              </w:rPr>
              <w:t>_infilt_frac</w:t>
            </w:r>
            <w:r>
              <w:rPr>
                <w:rFonts w:ascii="Arial" w:hAnsi="Arial" w:cs="Arial"/>
                <w:sz w:val="18"/>
                <w:szCs w:val="18"/>
              </w:rPr>
              <w:t>,</w:t>
            </w:r>
            <w:r w:rsidRPr="00F21105">
              <w:rPr>
                <w:rFonts w:ascii="Arial" w:hAnsi="Arial" w:cs="Arial"/>
                <w:sz w:val="18"/>
                <w:szCs w:val="18"/>
              </w:rPr>
              <w:t xml:space="preserve">” </w:t>
            </w:r>
            <w:r>
              <w:rPr>
                <w:rFonts w:ascii="Arial" w:hAnsi="Arial" w:cs="Arial"/>
                <w:sz w:val="18"/>
                <w:szCs w:val="18"/>
              </w:rPr>
              <w:t xml:space="preserve">and </w:t>
            </w:r>
            <w:r>
              <w:rPr>
                <w:rFonts w:ascii="Arial" w:hAnsi="Arial" w:cs="Arial"/>
                <w:sz w:val="18"/>
                <w:szCs w:val="18"/>
              </w:rPr>
              <w:br/>
              <w:t xml:space="preserve">“T-4-2_infilt_frac” </w:t>
            </w:r>
            <w:r w:rsidRPr="00F21105">
              <w:rPr>
                <w:rFonts w:ascii="Arial" w:hAnsi="Arial" w:cs="Arial"/>
                <w:sz w:val="18"/>
                <w:szCs w:val="18"/>
              </w:rPr>
              <w:t>for each of the years 19</w:t>
            </w:r>
            <w:r>
              <w:rPr>
                <w:rFonts w:ascii="Arial" w:hAnsi="Arial" w:cs="Arial"/>
                <w:sz w:val="18"/>
                <w:szCs w:val="18"/>
              </w:rPr>
              <w:t>72</w:t>
            </w:r>
            <w:r w:rsidRPr="00F21105">
              <w:rPr>
                <w:rFonts w:ascii="Arial" w:hAnsi="Arial" w:cs="Arial"/>
                <w:sz w:val="18"/>
                <w:szCs w:val="18"/>
              </w:rPr>
              <w:t xml:space="preserve"> through 19</w:t>
            </w:r>
            <w:r>
              <w:rPr>
                <w:rFonts w:ascii="Arial" w:hAnsi="Arial" w:cs="Arial"/>
                <w:sz w:val="18"/>
                <w:szCs w:val="18"/>
              </w:rPr>
              <w:t>76</w:t>
            </w:r>
            <w:r w:rsidRPr="00F21105">
              <w:rPr>
                <w:rFonts w:ascii="Arial" w:hAnsi="Arial" w:cs="Arial"/>
                <w:sz w:val="18"/>
                <w:szCs w:val="18"/>
              </w:rPr>
              <w:t xml:space="preserve"> and verify the result for each year is 1.0.</w:t>
            </w:r>
          </w:p>
        </w:tc>
        <w:tc>
          <w:tcPr>
            <w:tcW w:w="2848" w:type="dxa"/>
          </w:tcPr>
          <w:p w14:paraId="0364C128" w14:textId="4766338E" w:rsidR="005976CB" w:rsidRDefault="00F41DA3" w:rsidP="00F41DA3">
            <w:pPr>
              <w:pStyle w:val="H1bodytext"/>
              <w:spacing w:after="0"/>
              <w:ind w:left="0"/>
              <w:rPr>
                <w:rFonts w:ascii="Arial" w:hAnsi="Arial" w:cs="Arial"/>
                <w:sz w:val="18"/>
                <w:szCs w:val="18"/>
              </w:rPr>
            </w:pPr>
            <w:r>
              <w:rPr>
                <w:rFonts w:ascii="Arial" w:hAnsi="Arial" w:cs="Arial"/>
                <w:sz w:val="18"/>
                <w:szCs w:val="18"/>
              </w:rPr>
              <w:t xml:space="preserve">The </w:t>
            </w:r>
            <w:r w:rsidRPr="00F21105">
              <w:rPr>
                <w:rFonts w:ascii="Arial" w:hAnsi="Arial" w:cs="Arial"/>
                <w:sz w:val="18"/>
                <w:szCs w:val="18"/>
              </w:rPr>
              <w:t xml:space="preserve">sum </w:t>
            </w:r>
            <w:r>
              <w:rPr>
                <w:rFonts w:ascii="Arial" w:hAnsi="Arial" w:cs="Arial"/>
                <w:sz w:val="18"/>
                <w:szCs w:val="18"/>
              </w:rPr>
              <w:t xml:space="preserve">of </w:t>
            </w:r>
            <w:r w:rsidRPr="00F21105">
              <w:rPr>
                <w:rFonts w:ascii="Arial" w:hAnsi="Arial" w:cs="Arial"/>
                <w:sz w:val="18"/>
                <w:szCs w:val="18"/>
              </w:rPr>
              <w:t>“</w:t>
            </w:r>
            <w:r>
              <w:rPr>
                <w:rFonts w:ascii="Arial" w:hAnsi="Arial" w:cs="Arial"/>
                <w:sz w:val="18"/>
                <w:szCs w:val="18"/>
              </w:rPr>
              <w:t>T-4-1</w:t>
            </w:r>
            <w:r w:rsidRPr="00F21105">
              <w:rPr>
                <w:rFonts w:ascii="Arial" w:hAnsi="Arial" w:cs="Arial"/>
                <w:sz w:val="18"/>
                <w:szCs w:val="18"/>
              </w:rPr>
              <w:t>_infilt_frac</w:t>
            </w:r>
            <w:r>
              <w:rPr>
                <w:rFonts w:ascii="Arial" w:hAnsi="Arial" w:cs="Arial"/>
                <w:sz w:val="18"/>
                <w:szCs w:val="18"/>
              </w:rPr>
              <w:t>,</w:t>
            </w:r>
            <w:r w:rsidRPr="00F21105">
              <w:rPr>
                <w:rFonts w:ascii="Arial" w:hAnsi="Arial" w:cs="Arial"/>
                <w:sz w:val="18"/>
                <w:szCs w:val="18"/>
              </w:rPr>
              <w:t>” “</w:t>
            </w:r>
            <w:r>
              <w:rPr>
                <w:rFonts w:ascii="Arial" w:hAnsi="Arial" w:cs="Arial"/>
                <w:sz w:val="18"/>
                <w:szCs w:val="18"/>
              </w:rPr>
              <w:t>T-4B</w:t>
            </w:r>
            <w:r w:rsidRPr="00F21105">
              <w:rPr>
                <w:rFonts w:ascii="Arial" w:hAnsi="Arial" w:cs="Arial"/>
                <w:sz w:val="18"/>
                <w:szCs w:val="18"/>
              </w:rPr>
              <w:t>_infilt_frac</w:t>
            </w:r>
            <w:r>
              <w:rPr>
                <w:rFonts w:ascii="Arial" w:hAnsi="Arial" w:cs="Arial"/>
                <w:sz w:val="18"/>
                <w:szCs w:val="18"/>
              </w:rPr>
              <w:t>,</w:t>
            </w:r>
            <w:r w:rsidRPr="00F21105">
              <w:rPr>
                <w:rFonts w:ascii="Arial" w:hAnsi="Arial" w:cs="Arial"/>
                <w:sz w:val="18"/>
                <w:szCs w:val="18"/>
              </w:rPr>
              <w:t xml:space="preserve">” </w:t>
            </w:r>
            <w:r>
              <w:rPr>
                <w:rFonts w:ascii="Arial" w:hAnsi="Arial" w:cs="Arial"/>
                <w:sz w:val="18"/>
                <w:szCs w:val="18"/>
              </w:rPr>
              <w:t xml:space="preserve">and “T-4-2_ </w:t>
            </w:r>
            <w:proofErr w:type="spellStart"/>
            <w:r>
              <w:rPr>
                <w:rFonts w:ascii="Arial" w:hAnsi="Arial" w:cs="Arial"/>
                <w:sz w:val="18"/>
                <w:szCs w:val="18"/>
              </w:rPr>
              <w:t>infilt_frac</w:t>
            </w:r>
            <w:proofErr w:type="spellEnd"/>
            <w:r>
              <w:rPr>
                <w:rFonts w:ascii="Arial" w:hAnsi="Arial" w:cs="Arial"/>
                <w:sz w:val="18"/>
                <w:szCs w:val="18"/>
              </w:rPr>
              <w:t xml:space="preserve">” </w:t>
            </w:r>
            <w:r w:rsidRPr="00F21105">
              <w:rPr>
                <w:rFonts w:ascii="Arial" w:hAnsi="Arial" w:cs="Arial"/>
                <w:sz w:val="18"/>
                <w:szCs w:val="18"/>
              </w:rPr>
              <w:t>for each of the years 19</w:t>
            </w:r>
            <w:r>
              <w:rPr>
                <w:rFonts w:ascii="Arial" w:hAnsi="Arial" w:cs="Arial"/>
                <w:sz w:val="18"/>
                <w:szCs w:val="18"/>
              </w:rPr>
              <w:t>72</w:t>
            </w:r>
            <w:r w:rsidRPr="00F21105">
              <w:rPr>
                <w:rFonts w:ascii="Arial" w:hAnsi="Arial" w:cs="Arial"/>
                <w:sz w:val="18"/>
                <w:szCs w:val="18"/>
              </w:rPr>
              <w:t xml:space="preserve"> through 19</w:t>
            </w:r>
            <w:r>
              <w:rPr>
                <w:rFonts w:ascii="Arial" w:hAnsi="Arial" w:cs="Arial"/>
                <w:sz w:val="18"/>
                <w:szCs w:val="18"/>
              </w:rPr>
              <w:t>76</w:t>
            </w:r>
            <w:r w:rsidRPr="00F21105">
              <w:rPr>
                <w:rFonts w:ascii="Arial" w:hAnsi="Arial" w:cs="Arial"/>
                <w:sz w:val="18"/>
                <w:szCs w:val="18"/>
              </w:rPr>
              <w:t xml:space="preserve"> </w:t>
            </w:r>
            <w:r>
              <w:rPr>
                <w:rFonts w:ascii="Arial" w:hAnsi="Arial" w:cs="Arial"/>
                <w:sz w:val="18"/>
                <w:szCs w:val="18"/>
              </w:rPr>
              <w:t>should be</w:t>
            </w:r>
            <w:r w:rsidRPr="00F21105">
              <w:rPr>
                <w:rFonts w:ascii="Arial" w:hAnsi="Arial" w:cs="Arial"/>
                <w:sz w:val="18"/>
                <w:szCs w:val="18"/>
              </w:rPr>
              <w:t xml:space="preserve"> 1.0.</w:t>
            </w:r>
          </w:p>
        </w:tc>
        <w:tc>
          <w:tcPr>
            <w:tcW w:w="1435" w:type="dxa"/>
            <w:vAlign w:val="center"/>
          </w:tcPr>
          <w:p w14:paraId="4B52CB7D" w14:textId="77777777" w:rsidR="005976CB" w:rsidRPr="00F21105" w:rsidRDefault="005976CB" w:rsidP="00AD7805">
            <w:pPr>
              <w:pStyle w:val="H1bodytext"/>
              <w:spacing w:after="0"/>
              <w:ind w:left="0"/>
              <w:jc w:val="center"/>
              <w:rPr>
                <w:rFonts w:ascii="Arial" w:hAnsi="Arial" w:cs="Arial"/>
                <w:sz w:val="18"/>
                <w:szCs w:val="18"/>
              </w:rPr>
            </w:pPr>
          </w:p>
        </w:tc>
      </w:tr>
      <w:tr w:rsidR="00F21105" w:rsidRPr="007D0AAC" w14:paraId="3CBE5157" w14:textId="77777777" w:rsidTr="00AD7805">
        <w:trPr>
          <w:trHeight w:val="539"/>
        </w:trPr>
        <w:tc>
          <w:tcPr>
            <w:tcW w:w="8640" w:type="dxa"/>
            <w:gridSpan w:val="4"/>
            <w:vAlign w:val="center"/>
          </w:tcPr>
          <w:p w14:paraId="6B3A759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The second part of this test consists of spot checks of the infiltration volumes and contaminant releases for selected years. These checks verify that the volumes and release inventories are correct which indicates that the areal extents of the sites used in the calculations are correct and that the correct </w:t>
            </w:r>
            <w:r w:rsidRPr="00F21105">
              <w:rPr>
                <w:rFonts w:ascii="Arial" w:hAnsi="Arial" w:cs="Arial"/>
                <w:sz w:val="18"/>
                <w:szCs w:val="18"/>
              </w:rPr>
              <w:lastRenderedPageBreak/>
              <w:t>partitioning fractions were determined.</w:t>
            </w:r>
          </w:p>
        </w:tc>
      </w:tr>
      <w:tr w:rsidR="00F21105" w:rsidRPr="007D0AAC" w14:paraId="548321C5" w14:textId="77777777" w:rsidTr="00AD7805">
        <w:trPr>
          <w:trHeight w:val="539"/>
        </w:trPr>
        <w:tc>
          <w:tcPr>
            <w:tcW w:w="650" w:type="dxa"/>
            <w:vAlign w:val="center"/>
          </w:tcPr>
          <w:p w14:paraId="6C4339AA" w14:textId="5856BF7E"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lastRenderedPageBreak/>
              <w:t>16</w:t>
            </w:r>
          </w:p>
        </w:tc>
        <w:tc>
          <w:tcPr>
            <w:tcW w:w="7990" w:type="dxa"/>
            <w:gridSpan w:val="3"/>
            <w:vAlign w:val="center"/>
          </w:tcPr>
          <w:p w14:paraId="6A081E66" w14:textId="116976E9"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Import file </w:t>
            </w:r>
            <w:r w:rsidRPr="00F21105">
              <w:rPr>
                <w:rFonts w:ascii="Arial" w:hAnsi="Arial" w:cs="Arial"/>
                <w:b/>
                <w:bCs/>
                <w:sz w:val="18"/>
                <w:szCs w:val="18"/>
              </w:rPr>
              <w:t>U-10_B-3_</w:t>
            </w:r>
            <w:r w:rsidR="008D5611">
              <w:rPr>
                <w:rFonts w:ascii="Arial" w:hAnsi="Arial" w:cs="Arial"/>
                <w:b/>
                <w:bCs/>
                <w:sz w:val="18"/>
                <w:szCs w:val="18"/>
              </w:rPr>
              <w:t>T-4_</w:t>
            </w:r>
            <w:r w:rsidR="002B5E96">
              <w:rPr>
                <w:rFonts w:ascii="Arial" w:hAnsi="Arial" w:cs="Arial"/>
                <w:b/>
                <w:bCs/>
                <w:sz w:val="18"/>
                <w:szCs w:val="18"/>
              </w:rPr>
              <w:t>CIE_</w:t>
            </w:r>
            <w:r w:rsidRPr="00F21105">
              <w:rPr>
                <w:rFonts w:ascii="Arial" w:hAnsi="Arial" w:cs="Arial"/>
                <w:b/>
                <w:bCs/>
                <w:sz w:val="18"/>
                <w:szCs w:val="18"/>
              </w:rPr>
              <w:t>reroute_rates.csv</w:t>
            </w:r>
            <w:r w:rsidRPr="00F21105">
              <w:rPr>
                <w:rFonts w:ascii="Arial" w:hAnsi="Arial" w:cs="Arial"/>
                <w:sz w:val="18"/>
                <w:szCs w:val="18"/>
              </w:rPr>
              <w:t xml:space="preserve"> into a spreadsheet. (Note: It is suggested the spreadsheet be custom sorted by “Discharge/decay-corrected year” and then by “</w:t>
            </w:r>
            <w:r w:rsidR="0070136B">
              <w:rPr>
                <w:rFonts w:ascii="Arial" w:hAnsi="Arial" w:cs="Arial"/>
                <w:sz w:val="18"/>
                <w:szCs w:val="18"/>
              </w:rPr>
              <w:t>CIE</w:t>
            </w:r>
            <w:r w:rsidR="0070136B" w:rsidRPr="00F21105">
              <w:rPr>
                <w:rFonts w:ascii="Arial" w:hAnsi="Arial" w:cs="Arial"/>
                <w:sz w:val="18"/>
                <w:szCs w:val="18"/>
              </w:rPr>
              <w:t xml:space="preserve"> </w:t>
            </w:r>
            <w:r w:rsidRPr="00F21105">
              <w:rPr>
                <w:rFonts w:ascii="Arial" w:hAnsi="Arial" w:cs="Arial"/>
                <w:sz w:val="18"/>
                <w:szCs w:val="18"/>
              </w:rPr>
              <w:t>site name” to facilitate looking up values by year; or alternatively, the spreadsheet can be filtered by “Discharge/decay-corrected year”</w:t>
            </w:r>
            <w:r w:rsidR="00844749">
              <w:rPr>
                <w:rFonts w:ascii="Arial" w:hAnsi="Arial" w:cs="Arial"/>
                <w:sz w:val="18"/>
                <w:szCs w:val="18"/>
              </w:rPr>
              <w:t xml:space="preserve"> for each spot check year.</w:t>
            </w:r>
            <w:r w:rsidRPr="00F21105">
              <w:rPr>
                <w:rFonts w:ascii="Arial" w:hAnsi="Arial" w:cs="Arial"/>
                <w:sz w:val="18"/>
                <w:szCs w:val="18"/>
              </w:rPr>
              <w:t>)</w:t>
            </w:r>
          </w:p>
        </w:tc>
      </w:tr>
      <w:tr w:rsidR="00F21105" w:rsidRPr="007D0AAC" w14:paraId="33665364" w14:textId="77777777" w:rsidTr="00AD7805">
        <w:trPr>
          <w:trHeight w:val="539"/>
        </w:trPr>
        <w:tc>
          <w:tcPr>
            <w:tcW w:w="650" w:type="dxa"/>
            <w:vAlign w:val="center"/>
          </w:tcPr>
          <w:p w14:paraId="45B35FED" w14:textId="135E40C7" w:rsidR="00F21105"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p>
        </w:tc>
        <w:tc>
          <w:tcPr>
            <w:tcW w:w="7990" w:type="dxa"/>
            <w:gridSpan w:val="3"/>
            <w:vAlign w:val="center"/>
          </w:tcPr>
          <w:p w14:paraId="0D73ED61" w14:textId="04958F34"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216-Z-1D Ditch active.</w:t>
            </w:r>
            <w:r w:rsidR="00D34D77">
              <w:rPr>
                <w:rFonts w:ascii="Arial" w:hAnsi="Arial" w:cs="Arial"/>
                <w:sz w:val="18"/>
                <w:szCs w:val="18"/>
              </w:rPr>
              <w:t xml:space="preserve"> It also examines partitioning of releases to the 216-T-4 Pond System with the 216-T-4A Pond and 216-T-4-1 Ditch active.</w:t>
            </w:r>
          </w:p>
        </w:tc>
      </w:tr>
      <w:tr w:rsidR="00F21105" w:rsidRPr="007D0AAC" w14:paraId="2CE4C699" w14:textId="77777777" w:rsidTr="00AD7805">
        <w:trPr>
          <w:trHeight w:val="539"/>
        </w:trPr>
        <w:tc>
          <w:tcPr>
            <w:tcW w:w="650" w:type="dxa"/>
            <w:vAlign w:val="center"/>
          </w:tcPr>
          <w:p w14:paraId="779A0329" w14:textId="57AB796C" w:rsidR="00F21105"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r w:rsidR="00F21105" w:rsidRPr="00F21105">
              <w:rPr>
                <w:rFonts w:ascii="Arial" w:hAnsi="Arial" w:cs="Arial"/>
                <w:sz w:val="18"/>
                <w:szCs w:val="18"/>
              </w:rPr>
              <w:t>.1</w:t>
            </w:r>
          </w:p>
        </w:tc>
        <w:tc>
          <w:tcPr>
            <w:tcW w:w="3707" w:type="dxa"/>
            <w:vAlign w:val="center"/>
          </w:tcPr>
          <w:p w14:paraId="6A7821F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1944 and compare to the expected results.</w:t>
            </w:r>
          </w:p>
        </w:tc>
        <w:tc>
          <w:tcPr>
            <w:tcW w:w="2848" w:type="dxa"/>
            <w:vAlign w:val="center"/>
          </w:tcPr>
          <w:p w14:paraId="1DBB2A0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329CC52C" w14:textId="7D492A03" w:rsidR="00D34D77" w:rsidRDefault="00D34D77" w:rsidP="00AD7805">
            <w:pPr>
              <w:pStyle w:val="H1bodytext"/>
              <w:spacing w:after="0"/>
              <w:ind w:left="0"/>
              <w:rPr>
                <w:rFonts w:ascii="Arial" w:hAnsi="Arial" w:cs="Arial"/>
                <w:sz w:val="18"/>
                <w:szCs w:val="18"/>
              </w:rPr>
            </w:pPr>
            <w:r>
              <w:rPr>
                <w:rFonts w:ascii="Arial" w:hAnsi="Arial" w:cs="Arial"/>
                <w:sz w:val="18"/>
                <w:szCs w:val="18"/>
              </w:rPr>
              <w:t>216-T-4A: 1.6</w:t>
            </w:r>
            <w:r w:rsidR="005C4505">
              <w:rPr>
                <w:rFonts w:ascii="Arial" w:hAnsi="Arial" w:cs="Arial"/>
                <w:sz w:val="18"/>
                <w:szCs w:val="18"/>
              </w:rPr>
              <w:t>0</w:t>
            </w:r>
            <w:r>
              <w:rPr>
                <w:rFonts w:ascii="Arial" w:hAnsi="Arial" w:cs="Arial"/>
                <w:sz w:val="18"/>
                <w:szCs w:val="18"/>
              </w:rPr>
              <w:t>E+05</w:t>
            </w:r>
          </w:p>
          <w:p w14:paraId="1CBC6F95" w14:textId="40A0EFF3" w:rsidR="00D34D77" w:rsidRDefault="00D34D77" w:rsidP="00AD7805">
            <w:pPr>
              <w:pStyle w:val="H1bodytext"/>
              <w:spacing w:after="0"/>
              <w:ind w:left="0"/>
              <w:rPr>
                <w:rFonts w:ascii="Arial" w:hAnsi="Arial" w:cs="Arial"/>
                <w:sz w:val="18"/>
                <w:szCs w:val="18"/>
              </w:rPr>
            </w:pPr>
            <w:r>
              <w:rPr>
                <w:rFonts w:ascii="Arial" w:hAnsi="Arial" w:cs="Arial"/>
                <w:sz w:val="18"/>
                <w:szCs w:val="18"/>
              </w:rPr>
              <w:t>216-T-4-1: 1.20E+04</w:t>
            </w:r>
          </w:p>
          <w:p w14:paraId="30489567" w14:textId="78A37A6E"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1.32E+05</w:t>
            </w:r>
          </w:p>
          <w:p w14:paraId="6B986D1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2.65E+04</w:t>
            </w:r>
          </w:p>
          <w:p w14:paraId="519E72B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216-Z-1D: 3.20E+03</w:t>
            </w:r>
          </w:p>
        </w:tc>
        <w:tc>
          <w:tcPr>
            <w:tcW w:w="1435" w:type="dxa"/>
            <w:vAlign w:val="center"/>
          </w:tcPr>
          <w:p w14:paraId="46A46C8A"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4C888705" w14:textId="77777777" w:rsidTr="00AD7805">
        <w:trPr>
          <w:trHeight w:val="539"/>
        </w:trPr>
        <w:tc>
          <w:tcPr>
            <w:tcW w:w="650" w:type="dxa"/>
            <w:vAlign w:val="center"/>
          </w:tcPr>
          <w:p w14:paraId="5FA3949A" w14:textId="797E69D9" w:rsidR="00F21105"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r w:rsidR="00F21105" w:rsidRPr="00F21105">
              <w:rPr>
                <w:rFonts w:ascii="Arial" w:hAnsi="Arial" w:cs="Arial"/>
                <w:sz w:val="18"/>
                <w:szCs w:val="18"/>
              </w:rPr>
              <w:t>.2</w:t>
            </w:r>
          </w:p>
        </w:tc>
        <w:tc>
          <w:tcPr>
            <w:tcW w:w="3707" w:type="dxa"/>
            <w:vAlign w:val="center"/>
          </w:tcPr>
          <w:p w14:paraId="2188BA8E" w14:textId="09FD1C1C"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70136B">
              <w:rPr>
                <w:rFonts w:ascii="Arial" w:hAnsi="Arial" w:cs="Arial"/>
                <w:sz w:val="18"/>
                <w:szCs w:val="18"/>
              </w:rPr>
              <w:t>Cr</w:t>
            </w:r>
            <w:r w:rsidRPr="00F21105">
              <w:rPr>
                <w:rFonts w:ascii="Arial" w:hAnsi="Arial" w:cs="Arial"/>
                <w:sz w:val="18"/>
                <w:szCs w:val="18"/>
              </w:rPr>
              <w:t xml:space="preserve"> release inventories (field “</w:t>
            </w:r>
            <w:r w:rsidR="0070136B">
              <w:rPr>
                <w:rFonts w:ascii="Arial" w:hAnsi="Arial" w:cs="Arial"/>
                <w:sz w:val="18"/>
                <w:szCs w:val="18"/>
              </w:rPr>
              <w:t>Cr</w:t>
            </w:r>
            <w:r w:rsidRPr="00F21105">
              <w:rPr>
                <w:rFonts w:ascii="Arial" w:hAnsi="Arial" w:cs="Arial"/>
                <w:sz w:val="18"/>
                <w:szCs w:val="18"/>
              </w:rPr>
              <w:t>”) for 1944 and compare to the expected results.</w:t>
            </w:r>
          </w:p>
        </w:tc>
        <w:tc>
          <w:tcPr>
            <w:tcW w:w="2848" w:type="dxa"/>
            <w:vAlign w:val="center"/>
          </w:tcPr>
          <w:p w14:paraId="15698E90" w14:textId="0E3A619F" w:rsidR="00F21105" w:rsidRPr="00F21105" w:rsidRDefault="0070136B" w:rsidP="00AD7805">
            <w:pPr>
              <w:pStyle w:val="H1bodytext"/>
              <w:spacing w:after="0"/>
              <w:ind w:left="0"/>
              <w:rPr>
                <w:rFonts w:ascii="Arial" w:hAnsi="Arial" w:cs="Arial"/>
                <w:sz w:val="18"/>
                <w:szCs w:val="18"/>
              </w:rPr>
            </w:pPr>
            <w:r>
              <w:rPr>
                <w:rFonts w:ascii="Arial" w:hAnsi="Arial" w:cs="Arial"/>
                <w:sz w:val="18"/>
                <w:szCs w:val="18"/>
              </w:rPr>
              <w:t>Cr</w:t>
            </w:r>
            <w:r w:rsidR="00F21105" w:rsidRPr="00F21105">
              <w:rPr>
                <w:rFonts w:ascii="Arial" w:hAnsi="Arial" w:cs="Arial"/>
                <w:sz w:val="18"/>
                <w:szCs w:val="18"/>
              </w:rPr>
              <w:t xml:space="preserve"> released by site (</w:t>
            </w:r>
            <w:r>
              <w:rPr>
                <w:rFonts w:ascii="Arial" w:hAnsi="Arial" w:cs="Arial"/>
                <w:sz w:val="18"/>
                <w:szCs w:val="18"/>
              </w:rPr>
              <w:t>kg</w:t>
            </w:r>
            <w:r w:rsidR="00F21105" w:rsidRPr="00F21105">
              <w:rPr>
                <w:rFonts w:ascii="Arial" w:hAnsi="Arial" w:cs="Arial"/>
                <w:sz w:val="18"/>
                <w:szCs w:val="18"/>
              </w:rPr>
              <w:t>):</w:t>
            </w:r>
          </w:p>
          <w:p w14:paraId="29B2E488" w14:textId="3FE0AB3F" w:rsidR="00D34D77" w:rsidRDefault="00D34D77" w:rsidP="00AD7805">
            <w:pPr>
              <w:pStyle w:val="H1bodytext"/>
              <w:spacing w:after="0"/>
              <w:ind w:left="0"/>
              <w:rPr>
                <w:rFonts w:ascii="Arial" w:hAnsi="Arial" w:cs="Arial"/>
                <w:sz w:val="18"/>
                <w:szCs w:val="18"/>
              </w:rPr>
            </w:pPr>
            <w:r>
              <w:rPr>
                <w:rFonts w:ascii="Arial" w:hAnsi="Arial" w:cs="Arial"/>
                <w:sz w:val="18"/>
                <w:szCs w:val="18"/>
              </w:rPr>
              <w:t>216-T-4A: 2.40E+00</w:t>
            </w:r>
          </w:p>
          <w:p w14:paraId="123F8341" w14:textId="7E90FC0B" w:rsidR="00D34D77" w:rsidRDefault="00D34D77" w:rsidP="00AD7805">
            <w:pPr>
              <w:pStyle w:val="H1bodytext"/>
              <w:spacing w:after="0"/>
              <w:ind w:left="0"/>
              <w:rPr>
                <w:rFonts w:ascii="Arial" w:hAnsi="Arial" w:cs="Arial"/>
                <w:sz w:val="18"/>
                <w:szCs w:val="18"/>
              </w:rPr>
            </w:pPr>
            <w:r>
              <w:rPr>
                <w:rFonts w:ascii="Arial" w:hAnsi="Arial" w:cs="Arial"/>
                <w:sz w:val="18"/>
                <w:szCs w:val="18"/>
              </w:rPr>
              <w:t>216-T-4-1: 1.80E-01</w:t>
            </w:r>
          </w:p>
          <w:p w14:paraId="0D8EEDE7" w14:textId="792208A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216-U-10: </w:t>
            </w:r>
            <w:r w:rsidR="0070136B">
              <w:rPr>
                <w:rFonts w:ascii="Arial" w:hAnsi="Arial" w:cs="Arial"/>
                <w:sz w:val="18"/>
                <w:szCs w:val="18"/>
              </w:rPr>
              <w:t>2.86E-01</w:t>
            </w:r>
          </w:p>
          <w:p w14:paraId="3F496440" w14:textId="0B5061E0"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216-U-14: </w:t>
            </w:r>
            <w:r w:rsidR="0070136B">
              <w:rPr>
                <w:rFonts w:ascii="Arial" w:hAnsi="Arial" w:cs="Arial"/>
                <w:sz w:val="18"/>
                <w:szCs w:val="18"/>
              </w:rPr>
              <w:t>8.21E-02</w:t>
            </w:r>
          </w:p>
          <w:p w14:paraId="7D97C0F7" w14:textId="25C77A0F"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216-Z-1D: </w:t>
            </w:r>
            <w:r w:rsidR="0070136B">
              <w:rPr>
                <w:rFonts w:ascii="Arial" w:hAnsi="Arial" w:cs="Arial"/>
                <w:sz w:val="18"/>
                <w:szCs w:val="18"/>
              </w:rPr>
              <w:t>3.37E-06</w:t>
            </w:r>
          </w:p>
        </w:tc>
        <w:tc>
          <w:tcPr>
            <w:tcW w:w="1435" w:type="dxa"/>
            <w:vAlign w:val="center"/>
          </w:tcPr>
          <w:p w14:paraId="41D2BC24"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59903FA5" w14:textId="77777777" w:rsidTr="00AD7805">
        <w:trPr>
          <w:trHeight w:val="539"/>
        </w:trPr>
        <w:tc>
          <w:tcPr>
            <w:tcW w:w="650" w:type="dxa"/>
            <w:vAlign w:val="center"/>
          </w:tcPr>
          <w:p w14:paraId="2CB0B1C5" w14:textId="47AB5497" w:rsidR="00F21105"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8</w:t>
            </w:r>
          </w:p>
        </w:tc>
        <w:tc>
          <w:tcPr>
            <w:tcW w:w="7990" w:type="dxa"/>
            <w:gridSpan w:val="3"/>
            <w:vAlign w:val="center"/>
          </w:tcPr>
          <w:p w14:paraId="11A09C13" w14:textId="4C422011"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This part examines the partitioning of releases to the 216-U-10 Pond System after the reconfiguration of the 216-Z-1D Ditch </w:t>
            </w:r>
            <w:r w:rsidR="00844749">
              <w:rPr>
                <w:rFonts w:ascii="Arial" w:hAnsi="Arial" w:cs="Arial"/>
                <w:sz w:val="18"/>
                <w:szCs w:val="18"/>
              </w:rPr>
              <w:t xml:space="preserve">to a shorter length (and, therefore, a smaller area) </w:t>
            </w:r>
            <w:r w:rsidRPr="00F21105">
              <w:rPr>
                <w:rFonts w:ascii="Arial" w:hAnsi="Arial" w:cs="Arial"/>
                <w:sz w:val="18"/>
                <w:szCs w:val="18"/>
              </w:rPr>
              <w:t>and when volumes to 216-U-10 are large enough that overflow to the 216-U-11 Ditch occurs. No partitioning calculations are performed for the 216-B-3 Pond System because the main pond was the only lobe active, so this check verifies that the SIM-v2 volume and inventories for 216-B-3 are written to the output file unaltered.</w:t>
            </w:r>
            <w:r w:rsidR="00AD65E6">
              <w:rPr>
                <w:rFonts w:ascii="Arial" w:hAnsi="Arial" w:cs="Arial"/>
                <w:sz w:val="18"/>
                <w:szCs w:val="18"/>
              </w:rPr>
              <w:t xml:space="preserve"> Partitioning of releases to the 216-T-4 Pond System with the 216-T-4A Pond and 216-T-4-1 Ditch active occurs also.</w:t>
            </w:r>
          </w:p>
        </w:tc>
      </w:tr>
      <w:tr w:rsidR="00F21105" w:rsidRPr="007D0AAC" w14:paraId="295B3738" w14:textId="77777777" w:rsidTr="00AD7805">
        <w:trPr>
          <w:trHeight w:val="539"/>
        </w:trPr>
        <w:tc>
          <w:tcPr>
            <w:tcW w:w="650" w:type="dxa"/>
            <w:vAlign w:val="center"/>
          </w:tcPr>
          <w:p w14:paraId="0DE6865E" w14:textId="29EC38A0" w:rsidR="00F21105"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8</w:t>
            </w:r>
            <w:r w:rsidR="00F21105" w:rsidRPr="00F21105">
              <w:rPr>
                <w:rFonts w:ascii="Arial" w:hAnsi="Arial" w:cs="Arial"/>
                <w:sz w:val="18"/>
                <w:szCs w:val="18"/>
              </w:rPr>
              <w:t>.1</w:t>
            </w:r>
          </w:p>
        </w:tc>
        <w:tc>
          <w:tcPr>
            <w:tcW w:w="3707" w:type="dxa"/>
            <w:vAlign w:val="center"/>
          </w:tcPr>
          <w:p w14:paraId="5FBD8D6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1955 and compare to the expected results.</w:t>
            </w:r>
          </w:p>
        </w:tc>
        <w:tc>
          <w:tcPr>
            <w:tcW w:w="2848" w:type="dxa"/>
            <w:vAlign w:val="center"/>
          </w:tcPr>
          <w:p w14:paraId="05E7812B"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1D52F7A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1.43E+06</w:t>
            </w:r>
          </w:p>
          <w:p w14:paraId="4D84F465" w14:textId="423734FC" w:rsidR="00AD65E6" w:rsidRDefault="00AD65E6" w:rsidP="00AD7805">
            <w:pPr>
              <w:pStyle w:val="H1bodytext"/>
              <w:spacing w:after="0"/>
              <w:ind w:left="0"/>
              <w:rPr>
                <w:rFonts w:ascii="Arial" w:hAnsi="Arial" w:cs="Arial"/>
                <w:sz w:val="18"/>
                <w:szCs w:val="18"/>
              </w:rPr>
            </w:pPr>
            <w:r>
              <w:rPr>
                <w:rFonts w:ascii="Arial" w:hAnsi="Arial" w:cs="Arial"/>
                <w:sz w:val="18"/>
                <w:szCs w:val="18"/>
              </w:rPr>
              <w:t xml:space="preserve">216-T-4A: </w:t>
            </w:r>
            <w:r w:rsidR="003052E1">
              <w:rPr>
                <w:rFonts w:ascii="Arial" w:hAnsi="Arial" w:cs="Arial"/>
                <w:sz w:val="18"/>
                <w:szCs w:val="18"/>
              </w:rPr>
              <w:t>3.59E+06</w:t>
            </w:r>
          </w:p>
          <w:p w14:paraId="25CC7D0E" w14:textId="01A66161" w:rsidR="00AD65E6" w:rsidRDefault="00AD65E6" w:rsidP="00AD7805">
            <w:pPr>
              <w:pStyle w:val="H1bodytext"/>
              <w:spacing w:after="0"/>
              <w:ind w:left="0"/>
              <w:rPr>
                <w:rFonts w:ascii="Arial" w:hAnsi="Arial" w:cs="Arial"/>
                <w:sz w:val="18"/>
                <w:szCs w:val="18"/>
              </w:rPr>
            </w:pPr>
            <w:r>
              <w:rPr>
                <w:rFonts w:ascii="Arial" w:hAnsi="Arial" w:cs="Arial"/>
                <w:sz w:val="18"/>
                <w:szCs w:val="18"/>
              </w:rPr>
              <w:t xml:space="preserve">216-T-4-1: </w:t>
            </w:r>
            <w:r w:rsidR="003052E1">
              <w:rPr>
                <w:rFonts w:ascii="Arial" w:hAnsi="Arial" w:cs="Arial"/>
                <w:sz w:val="18"/>
                <w:szCs w:val="18"/>
              </w:rPr>
              <w:t>2.69E+05</w:t>
            </w:r>
          </w:p>
          <w:p w14:paraId="12F4BCBC" w14:textId="1FD51B4C"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7.01E+06</w:t>
            </w:r>
          </w:p>
          <w:p w14:paraId="51F928B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216-U-11: 2.61E+06</w:t>
            </w:r>
          </w:p>
          <w:p w14:paraId="5E9B41E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1.94E+06</w:t>
            </w:r>
          </w:p>
          <w:p w14:paraId="053C23D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216-Z-1D-SOUTH: 1.23E+05</w:t>
            </w:r>
          </w:p>
        </w:tc>
        <w:tc>
          <w:tcPr>
            <w:tcW w:w="1435" w:type="dxa"/>
            <w:vAlign w:val="center"/>
          </w:tcPr>
          <w:p w14:paraId="6F36EE27"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1B48702" w14:textId="77777777" w:rsidTr="00AD7805">
        <w:trPr>
          <w:trHeight w:val="539"/>
        </w:trPr>
        <w:tc>
          <w:tcPr>
            <w:tcW w:w="650" w:type="dxa"/>
            <w:vAlign w:val="center"/>
          </w:tcPr>
          <w:p w14:paraId="2B622C4C" w14:textId="03CED5C6" w:rsidR="00F21105"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8</w:t>
            </w:r>
            <w:r w:rsidR="00F21105" w:rsidRPr="00F21105">
              <w:rPr>
                <w:rFonts w:ascii="Arial" w:hAnsi="Arial" w:cs="Arial"/>
                <w:sz w:val="18"/>
                <w:szCs w:val="18"/>
              </w:rPr>
              <w:t>.2</w:t>
            </w:r>
          </w:p>
        </w:tc>
        <w:tc>
          <w:tcPr>
            <w:tcW w:w="3707" w:type="dxa"/>
            <w:vAlign w:val="center"/>
          </w:tcPr>
          <w:p w14:paraId="704A27F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Sr-90 release inventories (field “Sr-90”) for 1955 and compare to the expected results.</w:t>
            </w:r>
          </w:p>
        </w:tc>
        <w:tc>
          <w:tcPr>
            <w:tcW w:w="2848" w:type="dxa"/>
            <w:vAlign w:val="center"/>
          </w:tcPr>
          <w:p w14:paraId="67ED0094"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Sr-90 released by site (Ci):</w:t>
            </w:r>
          </w:p>
          <w:p w14:paraId="0A3C2EB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1.70E-02</w:t>
            </w:r>
          </w:p>
          <w:p w14:paraId="41DEE410" w14:textId="024B37A7" w:rsidR="003052E1" w:rsidRDefault="003052E1" w:rsidP="00AD7805">
            <w:pPr>
              <w:pStyle w:val="H1bodytext"/>
              <w:spacing w:after="0"/>
              <w:ind w:left="0"/>
              <w:rPr>
                <w:rFonts w:ascii="Arial" w:hAnsi="Arial" w:cs="Arial"/>
                <w:sz w:val="18"/>
                <w:szCs w:val="18"/>
              </w:rPr>
            </w:pPr>
            <w:r>
              <w:rPr>
                <w:rFonts w:ascii="Arial" w:hAnsi="Arial" w:cs="Arial"/>
                <w:sz w:val="18"/>
                <w:szCs w:val="18"/>
              </w:rPr>
              <w:t>216-T-4A: 0.00E+00</w:t>
            </w:r>
          </w:p>
          <w:p w14:paraId="12C4CA9F" w14:textId="009D8F75" w:rsidR="003052E1" w:rsidRDefault="003052E1" w:rsidP="00AD7805">
            <w:pPr>
              <w:pStyle w:val="H1bodytext"/>
              <w:spacing w:after="0"/>
              <w:ind w:left="0"/>
              <w:rPr>
                <w:rFonts w:ascii="Arial" w:hAnsi="Arial" w:cs="Arial"/>
                <w:sz w:val="18"/>
                <w:szCs w:val="18"/>
              </w:rPr>
            </w:pPr>
            <w:r>
              <w:rPr>
                <w:rFonts w:ascii="Arial" w:hAnsi="Arial" w:cs="Arial"/>
                <w:sz w:val="18"/>
                <w:szCs w:val="18"/>
              </w:rPr>
              <w:t>216-T-4-1: 0.00E+00</w:t>
            </w:r>
          </w:p>
          <w:p w14:paraId="41D91379" w14:textId="39E28396"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1.01E-01</w:t>
            </w:r>
          </w:p>
          <w:p w14:paraId="3FCCDF8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216-U-11: 3.75E-02</w:t>
            </w:r>
          </w:p>
          <w:p w14:paraId="31A7037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3.71E-02</w:t>
            </w:r>
          </w:p>
          <w:p w14:paraId="6F3D07DB"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216-Z-1D-SOUTH: 3.43E-05</w:t>
            </w:r>
          </w:p>
        </w:tc>
        <w:tc>
          <w:tcPr>
            <w:tcW w:w="1435" w:type="dxa"/>
            <w:vAlign w:val="center"/>
          </w:tcPr>
          <w:p w14:paraId="136340AA"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7B0A0385" w14:textId="77777777" w:rsidTr="00AD7805">
        <w:trPr>
          <w:trHeight w:val="539"/>
        </w:trPr>
        <w:tc>
          <w:tcPr>
            <w:tcW w:w="650" w:type="dxa"/>
            <w:vAlign w:val="center"/>
          </w:tcPr>
          <w:p w14:paraId="65AC3BFB" w14:textId="5D8C3B1C" w:rsidR="00F21105"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9</w:t>
            </w:r>
          </w:p>
        </w:tc>
        <w:tc>
          <w:tcPr>
            <w:tcW w:w="7990" w:type="dxa"/>
            <w:gridSpan w:val="3"/>
            <w:vAlign w:val="center"/>
          </w:tcPr>
          <w:p w14:paraId="1B85E760" w14:textId="72CF7A13"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216-Z-11 Ditch active.</w:t>
            </w:r>
            <w:r w:rsidR="000C641B">
              <w:rPr>
                <w:rFonts w:ascii="Arial" w:hAnsi="Arial" w:cs="Arial"/>
                <w:sz w:val="18"/>
                <w:szCs w:val="18"/>
              </w:rPr>
              <w:t xml:space="preserve"> For the 216-T-4 Pond System, only the 216-T-4-1 Ditch was active (i.e., releases to this ditch did not reach the pond).</w:t>
            </w:r>
          </w:p>
        </w:tc>
      </w:tr>
      <w:tr w:rsidR="00F21105" w:rsidRPr="007D0AAC" w14:paraId="2A224455" w14:textId="77777777" w:rsidTr="00AD7805">
        <w:trPr>
          <w:trHeight w:val="539"/>
        </w:trPr>
        <w:tc>
          <w:tcPr>
            <w:tcW w:w="650" w:type="dxa"/>
            <w:vAlign w:val="center"/>
          </w:tcPr>
          <w:p w14:paraId="4A36079E" w14:textId="79819ECF" w:rsidR="00F21105"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lastRenderedPageBreak/>
              <w:t>1</w:t>
            </w:r>
            <w:r>
              <w:rPr>
                <w:rFonts w:ascii="Arial" w:hAnsi="Arial" w:cs="Arial"/>
                <w:sz w:val="18"/>
                <w:szCs w:val="18"/>
              </w:rPr>
              <w:t>9</w:t>
            </w:r>
            <w:r w:rsidR="00F21105" w:rsidRPr="00F21105">
              <w:rPr>
                <w:rFonts w:ascii="Arial" w:hAnsi="Arial" w:cs="Arial"/>
                <w:sz w:val="18"/>
                <w:szCs w:val="18"/>
              </w:rPr>
              <w:t>.1</w:t>
            </w:r>
          </w:p>
        </w:tc>
        <w:tc>
          <w:tcPr>
            <w:tcW w:w="3707" w:type="dxa"/>
            <w:vAlign w:val="center"/>
          </w:tcPr>
          <w:p w14:paraId="15CF0D7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1961 and compare to the expected results.</w:t>
            </w:r>
          </w:p>
        </w:tc>
        <w:tc>
          <w:tcPr>
            <w:tcW w:w="2848" w:type="dxa"/>
            <w:vAlign w:val="center"/>
          </w:tcPr>
          <w:p w14:paraId="4343881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10C96EC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3.44E+06</w:t>
            </w:r>
          </w:p>
          <w:p w14:paraId="1E1EE94E" w14:textId="6D969418" w:rsidR="000C641B" w:rsidRDefault="000C641B" w:rsidP="00AD7805">
            <w:pPr>
              <w:pStyle w:val="H1bodytext"/>
              <w:spacing w:after="0"/>
              <w:ind w:left="0"/>
              <w:rPr>
                <w:rFonts w:ascii="Arial" w:hAnsi="Arial" w:cs="Arial"/>
                <w:sz w:val="18"/>
                <w:szCs w:val="18"/>
              </w:rPr>
            </w:pPr>
            <w:r>
              <w:rPr>
                <w:rFonts w:ascii="Arial" w:hAnsi="Arial" w:cs="Arial"/>
                <w:sz w:val="18"/>
                <w:szCs w:val="18"/>
              </w:rPr>
              <w:t>216-T-4-1: 9.66E+05</w:t>
            </w:r>
          </w:p>
          <w:p w14:paraId="1AAB31D1" w14:textId="1C8B112F"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2.17E+06</w:t>
            </w:r>
          </w:p>
          <w:p w14:paraId="34A2E5E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4.34E+05</w:t>
            </w:r>
          </w:p>
          <w:p w14:paraId="6859E97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216-Z-11: 8.70E+03</w:t>
            </w:r>
          </w:p>
        </w:tc>
        <w:tc>
          <w:tcPr>
            <w:tcW w:w="1435" w:type="dxa"/>
            <w:vAlign w:val="center"/>
          </w:tcPr>
          <w:p w14:paraId="5C5E5651"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2D407974" w14:textId="77777777" w:rsidTr="00AD7805">
        <w:trPr>
          <w:trHeight w:val="539"/>
        </w:trPr>
        <w:tc>
          <w:tcPr>
            <w:tcW w:w="650" w:type="dxa"/>
            <w:vAlign w:val="center"/>
          </w:tcPr>
          <w:p w14:paraId="7FA441B9" w14:textId="7AE1BB94" w:rsidR="00F21105"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9</w:t>
            </w:r>
            <w:r w:rsidR="00F21105" w:rsidRPr="00F21105">
              <w:rPr>
                <w:rFonts w:ascii="Arial" w:hAnsi="Arial" w:cs="Arial"/>
                <w:sz w:val="18"/>
                <w:szCs w:val="18"/>
              </w:rPr>
              <w:t>.2</w:t>
            </w:r>
          </w:p>
        </w:tc>
        <w:tc>
          <w:tcPr>
            <w:tcW w:w="3707" w:type="dxa"/>
            <w:vAlign w:val="center"/>
          </w:tcPr>
          <w:p w14:paraId="5B7A560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Tc-99 release inventories (field “Tc-99”) for 1961 and compare to the expected results.</w:t>
            </w:r>
          </w:p>
        </w:tc>
        <w:tc>
          <w:tcPr>
            <w:tcW w:w="2848" w:type="dxa"/>
            <w:vAlign w:val="center"/>
          </w:tcPr>
          <w:p w14:paraId="7F436C9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Tc-99 released by site (Ci):</w:t>
            </w:r>
          </w:p>
          <w:p w14:paraId="58AA989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4.25E-03</w:t>
            </w:r>
          </w:p>
          <w:p w14:paraId="652DF0E2" w14:textId="2A5696F0" w:rsidR="000C641B" w:rsidRDefault="000C641B" w:rsidP="00AD7805">
            <w:pPr>
              <w:pStyle w:val="H1bodytext"/>
              <w:spacing w:after="0"/>
              <w:ind w:left="0"/>
              <w:rPr>
                <w:rFonts w:ascii="Arial" w:hAnsi="Arial" w:cs="Arial"/>
                <w:sz w:val="18"/>
                <w:szCs w:val="18"/>
              </w:rPr>
            </w:pPr>
            <w:r>
              <w:rPr>
                <w:rFonts w:ascii="Arial" w:hAnsi="Arial" w:cs="Arial"/>
                <w:sz w:val="18"/>
                <w:szCs w:val="18"/>
              </w:rPr>
              <w:t>216-T-4-1: 4.73E-04</w:t>
            </w:r>
          </w:p>
          <w:p w14:paraId="23AD3692" w14:textId="53AE6A39"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7.49E-05</w:t>
            </w:r>
          </w:p>
          <w:p w14:paraId="471344B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2.02E-05</w:t>
            </w:r>
          </w:p>
          <w:p w14:paraId="4940443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216-Z-11: 3.92E-11</w:t>
            </w:r>
          </w:p>
        </w:tc>
        <w:tc>
          <w:tcPr>
            <w:tcW w:w="1435" w:type="dxa"/>
            <w:vAlign w:val="center"/>
          </w:tcPr>
          <w:p w14:paraId="41852DF2" w14:textId="77777777" w:rsidR="00F21105" w:rsidRPr="00F21105" w:rsidRDefault="00F21105" w:rsidP="00AD7805">
            <w:pPr>
              <w:pStyle w:val="H1bodytext"/>
              <w:spacing w:after="0"/>
              <w:ind w:left="0"/>
              <w:jc w:val="center"/>
              <w:rPr>
                <w:rFonts w:ascii="Arial" w:hAnsi="Arial" w:cs="Arial"/>
                <w:sz w:val="18"/>
                <w:szCs w:val="18"/>
              </w:rPr>
            </w:pPr>
          </w:p>
        </w:tc>
      </w:tr>
      <w:tr w:rsidR="000C641B" w:rsidRPr="007D0AAC" w14:paraId="3947CE78" w14:textId="77777777" w:rsidTr="000C641B">
        <w:trPr>
          <w:trHeight w:val="539"/>
        </w:trPr>
        <w:tc>
          <w:tcPr>
            <w:tcW w:w="650" w:type="dxa"/>
            <w:vAlign w:val="center"/>
          </w:tcPr>
          <w:p w14:paraId="6EA2563E" w14:textId="1041AB60" w:rsidR="000C641B"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20</w:t>
            </w:r>
          </w:p>
        </w:tc>
        <w:tc>
          <w:tcPr>
            <w:tcW w:w="7990" w:type="dxa"/>
            <w:gridSpan w:val="3"/>
            <w:vAlign w:val="center"/>
          </w:tcPr>
          <w:p w14:paraId="2F570AD8" w14:textId="77607123" w:rsidR="000C641B" w:rsidRPr="00F21105" w:rsidRDefault="00B6395B" w:rsidP="000C641B">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216-Z-19 Ditch active.</w:t>
            </w:r>
            <w:r>
              <w:rPr>
                <w:rFonts w:ascii="Arial" w:hAnsi="Arial" w:cs="Arial"/>
                <w:sz w:val="18"/>
                <w:szCs w:val="18"/>
              </w:rPr>
              <w:t xml:space="preserve"> It also</w:t>
            </w:r>
            <w:r w:rsidR="000C641B">
              <w:rPr>
                <w:rFonts w:ascii="Arial" w:hAnsi="Arial" w:cs="Arial"/>
                <w:sz w:val="18"/>
                <w:szCs w:val="18"/>
              </w:rPr>
              <w:t xml:space="preserve"> examines the partitioning of releases to the 216-T-4 Pond System for the year in which discharges transitioned from </w:t>
            </w:r>
            <w:r>
              <w:rPr>
                <w:rFonts w:ascii="Arial" w:hAnsi="Arial" w:cs="Arial"/>
                <w:sz w:val="18"/>
                <w:szCs w:val="18"/>
              </w:rPr>
              <w:t xml:space="preserve">the </w:t>
            </w:r>
            <w:r w:rsidR="000C641B">
              <w:rPr>
                <w:rFonts w:ascii="Arial" w:hAnsi="Arial" w:cs="Arial"/>
                <w:sz w:val="18"/>
                <w:szCs w:val="18"/>
              </w:rPr>
              <w:t xml:space="preserve">216-T-4-1 Ditch to </w:t>
            </w:r>
            <w:r>
              <w:rPr>
                <w:rFonts w:ascii="Arial" w:hAnsi="Arial" w:cs="Arial"/>
                <w:sz w:val="18"/>
                <w:szCs w:val="18"/>
              </w:rPr>
              <w:t xml:space="preserve">the </w:t>
            </w:r>
            <w:r w:rsidR="000C641B">
              <w:rPr>
                <w:rFonts w:ascii="Arial" w:hAnsi="Arial" w:cs="Arial"/>
                <w:sz w:val="18"/>
                <w:szCs w:val="18"/>
              </w:rPr>
              <w:t xml:space="preserve">216-T-4-2 Ditch and </w:t>
            </w:r>
            <w:r>
              <w:rPr>
                <w:rFonts w:ascii="Arial" w:hAnsi="Arial" w:cs="Arial"/>
                <w:sz w:val="18"/>
                <w:szCs w:val="18"/>
              </w:rPr>
              <w:t xml:space="preserve">the </w:t>
            </w:r>
            <w:r w:rsidR="000C641B">
              <w:rPr>
                <w:rFonts w:ascii="Arial" w:hAnsi="Arial" w:cs="Arial"/>
                <w:sz w:val="18"/>
                <w:szCs w:val="18"/>
              </w:rPr>
              <w:t>216-T-4B Pond.</w:t>
            </w:r>
          </w:p>
        </w:tc>
      </w:tr>
      <w:tr w:rsidR="000C641B" w:rsidRPr="007D0AAC" w14:paraId="50160C06" w14:textId="77777777" w:rsidTr="00AD7805">
        <w:trPr>
          <w:trHeight w:val="539"/>
        </w:trPr>
        <w:tc>
          <w:tcPr>
            <w:tcW w:w="650" w:type="dxa"/>
            <w:vAlign w:val="center"/>
          </w:tcPr>
          <w:p w14:paraId="6AC7C8EC" w14:textId="480BF655" w:rsidR="000C641B"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20</w:t>
            </w:r>
            <w:r w:rsidR="000C641B">
              <w:rPr>
                <w:rFonts w:ascii="Arial" w:hAnsi="Arial" w:cs="Arial"/>
                <w:sz w:val="18"/>
                <w:szCs w:val="18"/>
              </w:rPr>
              <w:t>.1</w:t>
            </w:r>
          </w:p>
        </w:tc>
        <w:tc>
          <w:tcPr>
            <w:tcW w:w="3707" w:type="dxa"/>
            <w:vAlign w:val="center"/>
          </w:tcPr>
          <w:p w14:paraId="0D73F18F" w14:textId="1D24F782" w:rsidR="000C641B" w:rsidRPr="00F21105" w:rsidRDefault="00B6395B"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w:t>
            </w:r>
            <w:r>
              <w:rPr>
                <w:rFonts w:ascii="Arial" w:hAnsi="Arial" w:cs="Arial"/>
                <w:sz w:val="18"/>
                <w:szCs w:val="18"/>
              </w:rPr>
              <w:t>72</w:t>
            </w:r>
            <w:r w:rsidRPr="00F21105">
              <w:rPr>
                <w:rFonts w:ascii="Arial" w:hAnsi="Arial" w:cs="Arial"/>
                <w:sz w:val="18"/>
                <w:szCs w:val="18"/>
              </w:rPr>
              <w:t xml:space="preserve"> and compare to the expected results.</w:t>
            </w:r>
          </w:p>
        </w:tc>
        <w:tc>
          <w:tcPr>
            <w:tcW w:w="2848" w:type="dxa"/>
            <w:vAlign w:val="center"/>
          </w:tcPr>
          <w:p w14:paraId="16741660" w14:textId="77777777" w:rsidR="00B6395B" w:rsidRPr="00F21105" w:rsidRDefault="00B6395B" w:rsidP="00B6395B">
            <w:pPr>
              <w:pStyle w:val="H1bodytext"/>
              <w:spacing w:after="0"/>
              <w:ind w:left="0"/>
              <w:rPr>
                <w:rFonts w:ascii="Arial" w:hAnsi="Arial" w:cs="Arial"/>
                <w:sz w:val="18"/>
                <w:szCs w:val="18"/>
              </w:rPr>
            </w:pPr>
            <w:r w:rsidRPr="00F21105">
              <w:rPr>
                <w:rFonts w:ascii="Arial" w:hAnsi="Arial" w:cs="Arial"/>
                <w:sz w:val="18"/>
                <w:szCs w:val="18"/>
              </w:rPr>
              <w:t>Volumes (m3) by site:</w:t>
            </w:r>
          </w:p>
          <w:p w14:paraId="7E8B0D61" w14:textId="113C4929" w:rsidR="00B6395B" w:rsidRDefault="00B6395B" w:rsidP="00B6395B">
            <w:pPr>
              <w:pStyle w:val="H1bodytext"/>
              <w:spacing w:after="0"/>
              <w:ind w:left="0"/>
              <w:rPr>
                <w:rFonts w:ascii="Arial" w:hAnsi="Arial" w:cs="Arial"/>
                <w:sz w:val="18"/>
                <w:szCs w:val="18"/>
              </w:rPr>
            </w:pPr>
            <w:r w:rsidRPr="00F21105">
              <w:rPr>
                <w:rFonts w:ascii="Arial" w:hAnsi="Arial" w:cs="Arial"/>
                <w:sz w:val="18"/>
                <w:szCs w:val="18"/>
              </w:rPr>
              <w:t xml:space="preserve">216-B-3: </w:t>
            </w:r>
            <w:r>
              <w:rPr>
                <w:rFonts w:ascii="Arial" w:hAnsi="Arial" w:cs="Arial"/>
                <w:sz w:val="18"/>
                <w:szCs w:val="18"/>
              </w:rPr>
              <w:t>4.43E+06</w:t>
            </w:r>
          </w:p>
          <w:p w14:paraId="61278FC8" w14:textId="3C682E33" w:rsidR="00B6395B" w:rsidRPr="00F21105" w:rsidRDefault="00B6395B" w:rsidP="00B6395B">
            <w:pPr>
              <w:pStyle w:val="H1bodytext"/>
              <w:spacing w:after="0"/>
              <w:ind w:left="0"/>
              <w:rPr>
                <w:rFonts w:ascii="Arial" w:hAnsi="Arial" w:cs="Arial"/>
                <w:sz w:val="18"/>
                <w:szCs w:val="18"/>
              </w:rPr>
            </w:pPr>
            <w:r>
              <w:rPr>
                <w:rFonts w:ascii="Arial" w:hAnsi="Arial" w:cs="Arial"/>
                <w:sz w:val="18"/>
                <w:szCs w:val="18"/>
              </w:rPr>
              <w:t>216-T-4B: 9.27E+04</w:t>
            </w:r>
          </w:p>
          <w:p w14:paraId="378D3E65" w14:textId="72D915D9" w:rsidR="00B6395B" w:rsidRDefault="00B6395B" w:rsidP="00B6395B">
            <w:pPr>
              <w:pStyle w:val="H1bodytext"/>
              <w:spacing w:after="0"/>
              <w:ind w:left="0"/>
              <w:rPr>
                <w:rFonts w:ascii="Arial" w:hAnsi="Arial" w:cs="Arial"/>
                <w:sz w:val="18"/>
                <w:szCs w:val="18"/>
              </w:rPr>
            </w:pPr>
            <w:r>
              <w:rPr>
                <w:rFonts w:ascii="Arial" w:hAnsi="Arial" w:cs="Arial"/>
                <w:sz w:val="18"/>
                <w:szCs w:val="18"/>
              </w:rPr>
              <w:t>216-T-4-1: 1.9</w:t>
            </w:r>
            <w:r w:rsidR="00AD446A">
              <w:rPr>
                <w:rFonts w:ascii="Arial" w:hAnsi="Arial" w:cs="Arial"/>
                <w:sz w:val="18"/>
                <w:szCs w:val="18"/>
              </w:rPr>
              <w:t>5</w:t>
            </w:r>
            <w:r>
              <w:rPr>
                <w:rFonts w:ascii="Arial" w:hAnsi="Arial" w:cs="Arial"/>
                <w:sz w:val="18"/>
                <w:szCs w:val="18"/>
              </w:rPr>
              <w:t>E+05</w:t>
            </w:r>
          </w:p>
          <w:p w14:paraId="41D71677" w14:textId="723E8174" w:rsidR="00B6395B" w:rsidRDefault="00B6395B" w:rsidP="00B6395B">
            <w:pPr>
              <w:pStyle w:val="H1bodytext"/>
              <w:spacing w:after="0"/>
              <w:ind w:left="0"/>
              <w:rPr>
                <w:rFonts w:ascii="Arial" w:hAnsi="Arial" w:cs="Arial"/>
                <w:sz w:val="18"/>
                <w:szCs w:val="18"/>
              </w:rPr>
            </w:pPr>
            <w:r>
              <w:rPr>
                <w:rFonts w:ascii="Arial" w:hAnsi="Arial" w:cs="Arial"/>
                <w:sz w:val="18"/>
                <w:szCs w:val="18"/>
              </w:rPr>
              <w:t>216-T-4-2: 1.81E+05</w:t>
            </w:r>
          </w:p>
          <w:p w14:paraId="409F81C8" w14:textId="06789EE7" w:rsidR="00B6395B" w:rsidRPr="00F21105" w:rsidRDefault="00B6395B" w:rsidP="00B6395B">
            <w:pPr>
              <w:pStyle w:val="H1bodytext"/>
              <w:spacing w:after="0"/>
              <w:ind w:left="0"/>
              <w:rPr>
                <w:rFonts w:ascii="Arial" w:hAnsi="Arial" w:cs="Arial"/>
                <w:sz w:val="18"/>
                <w:szCs w:val="18"/>
              </w:rPr>
            </w:pPr>
            <w:r w:rsidRPr="00F21105">
              <w:rPr>
                <w:rFonts w:ascii="Arial" w:hAnsi="Arial" w:cs="Arial"/>
                <w:sz w:val="18"/>
                <w:szCs w:val="18"/>
              </w:rPr>
              <w:t xml:space="preserve">216-U-10: </w:t>
            </w:r>
            <w:r>
              <w:rPr>
                <w:rFonts w:ascii="Arial" w:hAnsi="Arial" w:cs="Arial"/>
                <w:sz w:val="18"/>
                <w:szCs w:val="18"/>
              </w:rPr>
              <w:t>1.97E+06</w:t>
            </w:r>
          </w:p>
          <w:p w14:paraId="4242AE5F" w14:textId="58257A91" w:rsidR="00B6395B" w:rsidRPr="00F21105" w:rsidRDefault="00B6395B" w:rsidP="00B6395B">
            <w:pPr>
              <w:pStyle w:val="H1bodytext"/>
              <w:spacing w:after="0"/>
              <w:ind w:left="0"/>
              <w:rPr>
                <w:rFonts w:ascii="Arial" w:hAnsi="Arial" w:cs="Arial"/>
                <w:sz w:val="18"/>
                <w:szCs w:val="18"/>
              </w:rPr>
            </w:pPr>
            <w:r w:rsidRPr="00F21105">
              <w:rPr>
                <w:rFonts w:ascii="Arial" w:hAnsi="Arial" w:cs="Arial"/>
                <w:sz w:val="18"/>
                <w:szCs w:val="18"/>
              </w:rPr>
              <w:t xml:space="preserve">216-U-14: </w:t>
            </w:r>
            <w:r>
              <w:rPr>
                <w:rFonts w:ascii="Arial" w:hAnsi="Arial" w:cs="Arial"/>
                <w:sz w:val="18"/>
                <w:szCs w:val="18"/>
              </w:rPr>
              <w:t>3.85E+0</w:t>
            </w:r>
            <w:r w:rsidR="00AD446A">
              <w:rPr>
                <w:rFonts w:ascii="Arial" w:hAnsi="Arial" w:cs="Arial"/>
                <w:sz w:val="18"/>
                <w:szCs w:val="18"/>
              </w:rPr>
              <w:t>5</w:t>
            </w:r>
          </w:p>
          <w:p w14:paraId="3406BD1D" w14:textId="621D3AD1" w:rsidR="000C641B" w:rsidRPr="00F21105" w:rsidRDefault="00B6395B" w:rsidP="00B6395B">
            <w:pPr>
              <w:pStyle w:val="H1bodytext"/>
              <w:spacing w:after="0"/>
              <w:ind w:left="0"/>
              <w:rPr>
                <w:rFonts w:ascii="Arial" w:hAnsi="Arial" w:cs="Arial"/>
                <w:sz w:val="18"/>
                <w:szCs w:val="18"/>
              </w:rPr>
            </w:pPr>
            <w:r w:rsidRPr="00F21105">
              <w:rPr>
                <w:rFonts w:ascii="Arial" w:hAnsi="Arial" w:cs="Arial"/>
                <w:sz w:val="18"/>
                <w:szCs w:val="18"/>
              </w:rPr>
              <w:t>216-Z-1</w:t>
            </w:r>
            <w:r>
              <w:rPr>
                <w:rFonts w:ascii="Arial" w:hAnsi="Arial" w:cs="Arial"/>
                <w:sz w:val="18"/>
                <w:szCs w:val="18"/>
              </w:rPr>
              <w:t>9</w:t>
            </w:r>
            <w:r w:rsidRPr="00F21105">
              <w:rPr>
                <w:rFonts w:ascii="Arial" w:hAnsi="Arial" w:cs="Arial"/>
                <w:sz w:val="18"/>
                <w:szCs w:val="18"/>
              </w:rPr>
              <w:t xml:space="preserve">: </w:t>
            </w:r>
            <w:r>
              <w:rPr>
                <w:rFonts w:ascii="Arial" w:hAnsi="Arial" w:cs="Arial"/>
                <w:sz w:val="18"/>
                <w:szCs w:val="18"/>
              </w:rPr>
              <w:t>7.80E+03</w:t>
            </w:r>
          </w:p>
        </w:tc>
        <w:tc>
          <w:tcPr>
            <w:tcW w:w="1435" w:type="dxa"/>
            <w:vAlign w:val="center"/>
          </w:tcPr>
          <w:p w14:paraId="0191C3ED" w14:textId="77777777" w:rsidR="000C641B" w:rsidRPr="00F21105" w:rsidRDefault="000C641B" w:rsidP="00AD7805">
            <w:pPr>
              <w:pStyle w:val="H1bodytext"/>
              <w:spacing w:after="0"/>
              <w:ind w:left="0"/>
              <w:jc w:val="center"/>
              <w:rPr>
                <w:rFonts w:ascii="Arial" w:hAnsi="Arial" w:cs="Arial"/>
                <w:sz w:val="18"/>
                <w:szCs w:val="18"/>
              </w:rPr>
            </w:pPr>
          </w:p>
        </w:tc>
      </w:tr>
      <w:tr w:rsidR="000C641B" w:rsidRPr="007D0AAC" w14:paraId="4448EB86" w14:textId="77777777" w:rsidTr="00AD7805">
        <w:trPr>
          <w:trHeight w:val="539"/>
        </w:trPr>
        <w:tc>
          <w:tcPr>
            <w:tcW w:w="650" w:type="dxa"/>
            <w:vAlign w:val="center"/>
          </w:tcPr>
          <w:p w14:paraId="4A6C734C" w14:textId="30339749" w:rsidR="000C641B"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20</w:t>
            </w:r>
            <w:r w:rsidR="000C641B">
              <w:rPr>
                <w:rFonts w:ascii="Arial" w:hAnsi="Arial" w:cs="Arial"/>
                <w:sz w:val="18"/>
                <w:szCs w:val="18"/>
              </w:rPr>
              <w:t>.2</w:t>
            </w:r>
          </w:p>
        </w:tc>
        <w:tc>
          <w:tcPr>
            <w:tcW w:w="3707" w:type="dxa"/>
            <w:vAlign w:val="center"/>
          </w:tcPr>
          <w:p w14:paraId="3D9016CE" w14:textId="7E89089A" w:rsidR="000C641B" w:rsidRPr="00F21105" w:rsidRDefault="00B6395B" w:rsidP="00AD7805">
            <w:pPr>
              <w:pStyle w:val="H1bodytext"/>
              <w:spacing w:after="0"/>
              <w:ind w:left="0"/>
              <w:rPr>
                <w:rFonts w:ascii="Arial" w:hAnsi="Arial" w:cs="Arial"/>
                <w:sz w:val="18"/>
                <w:szCs w:val="18"/>
              </w:rPr>
            </w:pPr>
            <w:r w:rsidRPr="00F21105">
              <w:rPr>
                <w:rFonts w:ascii="Arial" w:hAnsi="Arial" w:cs="Arial"/>
                <w:sz w:val="18"/>
                <w:szCs w:val="18"/>
              </w:rPr>
              <w:t>Examine the Tc-99 release inventories (field “Tc-99”) for 19</w:t>
            </w:r>
            <w:r>
              <w:rPr>
                <w:rFonts w:ascii="Arial" w:hAnsi="Arial" w:cs="Arial"/>
                <w:sz w:val="18"/>
                <w:szCs w:val="18"/>
              </w:rPr>
              <w:t>72</w:t>
            </w:r>
            <w:r w:rsidRPr="00F21105">
              <w:rPr>
                <w:rFonts w:ascii="Arial" w:hAnsi="Arial" w:cs="Arial"/>
                <w:sz w:val="18"/>
                <w:szCs w:val="18"/>
              </w:rPr>
              <w:t xml:space="preserve"> and compare to the expected results.</w:t>
            </w:r>
          </w:p>
        </w:tc>
        <w:tc>
          <w:tcPr>
            <w:tcW w:w="2848" w:type="dxa"/>
            <w:vAlign w:val="center"/>
          </w:tcPr>
          <w:p w14:paraId="54452635" w14:textId="77777777" w:rsidR="00B6395B" w:rsidRPr="00F21105" w:rsidRDefault="00B6395B" w:rsidP="00B6395B">
            <w:pPr>
              <w:pStyle w:val="H1bodytext"/>
              <w:spacing w:after="0"/>
              <w:ind w:left="0"/>
              <w:rPr>
                <w:rFonts w:ascii="Arial" w:hAnsi="Arial" w:cs="Arial"/>
                <w:sz w:val="18"/>
                <w:szCs w:val="18"/>
              </w:rPr>
            </w:pPr>
            <w:r w:rsidRPr="00F21105">
              <w:rPr>
                <w:rFonts w:ascii="Arial" w:hAnsi="Arial" w:cs="Arial"/>
                <w:sz w:val="18"/>
                <w:szCs w:val="18"/>
              </w:rPr>
              <w:t>Tc-99 released by site (Ci):</w:t>
            </w:r>
          </w:p>
          <w:p w14:paraId="7BD7A621" w14:textId="01CAA93D" w:rsidR="00B6395B" w:rsidRDefault="00B6395B" w:rsidP="00B6395B">
            <w:pPr>
              <w:pStyle w:val="H1bodytext"/>
              <w:spacing w:after="0"/>
              <w:ind w:left="0"/>
              <w:rPr>
                <w:rFonts w:ascii="Arial" w:hAnsi="Arial" w:cs="Arial"/>
                <w:sz w:val="18"/>
                <w:szCs w:val="18"/>
              </w:rPr>
            </w:pPr>
            <w:r w:rsidRPr="00F21105">
              <w:rPr>
                <w:rFonts w:ascii="Arial" w:hAnsi="Arial" w:cs="Arial"/>
                <w:sz w:val="18"/>
                <w:szCs w:val="18"/>
              </w:rPr>
              <w:t xml:space="preserve">216-B-3: </w:t>
            </w:r>
            <w:r>
              <w:rPr>
                <w:rFonts w:ascii="Arial" w:hAnsi="Arial" w:cs="Arial"/>
                <w:sz w:val="18"/>
                <w:szCs w:val="18"/>
              </w:rPr>
              <w:t>3.54E</w:t>
            </w:r>
            <w:r w:rsidR="00AD446A">
              <w:rPr>
                <w:rFonts w:ascii="Arial" w:hAnsi="Arial" w:cs="Arial"/>
                <w:sz w:val="18"/>
                <w:szCs w:val="18"/>
              </w:rPr>
              <w:t>-</w:t>
            </w:r>
            <w:r>
              <w:rPr>
                <w:rFonts w:ascii="Arial" w:hAnsi="Arial" w:cs="Arial"/>
                <w:sz w:val="18"/>
                <w:szCs w:val="18"/>
              </w:rPr>
              <w:t>03</w:t>
            </w:r>
          </w:p>
          <w:p w14:paraId="126AC37B" w14:textId="524A2301" w:rsidR="00B6395B" w:rsidRPr="00F21105" w:rsidRDefault="00B6395B" w:rsidP="00B6395B">
            <w:pPr>
              <w:pStyle w:val="H1bodytext"/>
              <w:spacing w:after="0"/>
              <w:ind w:left="0"/>
              <w:rPr>
                <w:rFonts w:ascii="Arial" w:hAnsi="Arial" w:cs="Arial"/>
                <w:sz w:val="18"/>
                <w:szCs w:val="18"/>
              </w:rPr>
            </w:pPr>
            <w:r>
              <w:rPr>
                <w:rFonts w:ascii="Arial" w:hAnsi="Arial" w:cs="Arial"/>
                <w:sz w:val="18"/>
                <w:szCs w:val="18"/>
              </w:rPr>
              <w:t>216-T-4B: 6.07E-09</w:t>
            </w:r>
          </w:p>
          <w:p w14:paraId="1B0D28E4" w14:textId="2A5013E7" w:rsidR="00B6395B" w:rsidRDefault="00B6395B" w:rsidP="00B6395B">
            <w:pPr>
              <w:pStyle w:val="H1bodytext"/>
              <w:spacing w:after="0"/>
              <w:ind w:left="0"/>
              <w:rPr>
                <w:rFonts w:ascii="Arial" w:hAnsi="Arial" w:cs="Arial"/>
                <w:sz w:val="18"/>
                <w:szCs w:val="18"/>
              </w:rPr>
            </w:pPr>
            <w:r>
              <w:rPr>
                <w:rFonts w:ascii="Arial" w:hAnsi="Arial" w:cs="Arial"/>
                <w:sz w:val="18"/>
                <w:szCs w:val="18"/>
              </w:rPr>
              <w:t>216-T-4-1: 1.28E-08</w:t>
            </w:r>
          </w:p>
          <w:p w14:paraId="34088153" w14:textId="2D6A749A" w:rsidR="00B6395B" w:rsidRDefault="00B6395B" w:rsidP="00B6395B">
            <w:pPr>
              <w:pStyle w:val="H1bodytext"/>
              <w:spacing w:after="0"/>
              <w:ind w:left="0"/>
              <w:rPr>
                <w:rFonts w:ascii="Arial" w:hAnsi="Arial" w:cs="Arial"/>
                <w:sz w:val="18"/>
                <w:szCs w:val="18"/>
              </w:rPr>
            </w:pPr>
            <w:r>
              <w:rPr>
                <w:rFonts w:ascii="Arial" w:hAnsi="Arial" w:cs="Arial"/>
                <w:sz w:val="18"/>
                <w:szCs w:val="18"/>
              </w:rPr>
              <w:t>216-T-4-2: 1.18E-08</w:t>
            </w:r>
          </w:p>
          <w:p w14:paraId="62E671B1" w14:textId="0D7215F1" w:rsidR="00B6395B" w:rsidRPr="00F21105" w:rsidRDefault="00B6395B" w:rsidP="00B6395B">
            <w:pPr>
              <w:pStyle w:val="H1bodytext"/>
              <w:spacing w:after="0"/>
              <w:ind w:left="0"/>
              <w:rPr>
                <w:rFonts w:ascii="Arial" w:hAnsi="Arial" w:cs="Arial"/>
                <w:sz w:val="18"/>
                <w:szCs w:val="18"/>
              </w:rPr>
            </w:pPr>
            <w:r w:rsidRPr="00F21105">
              <w:rPr>
                <w:rFonts w:ascii="Arial" w:hAnsi="Arial" w:cs="Arial"/>
                <w:sz w:val="18"/>
                <w:szCs w:val="18"/>
              </w:rPr>
              <w:t xml:space="preserve">216-U-10: </w:t>
            </w:r>
            <w:r>
              <w:rPr>
                <w:rFonts w:ascii="Arial" w:hAnsi="Arial" w:cs="Arial"/>
                <w:sz w:val="18"/>
                <w:szCs w:val="18"/>
              </w:rPr>
              <w:t>1.09E-04</w:t>
            </w:r>
          </w:p>
          <w:p w14:paraId="3DA47C5A" w14:textId="46C2286F" w:rsidR="00B6395B" w:rsidRPr="00F21105" w:rsidRDefault="00B6395B" w:rsidP="00B6395B">
            <w:pPr>
              <w:pStyle w:val="H1bodytext"/>
              <w:spacing w:after="0"/>
              <w:ind w:left="0"/>
              <w:rPr>
                <w:rFonts w:ascii="Arial" w:hAnsi="Arial" w:cs="Arial"/>
                <w:sz w:val="18"/>
                <w:szCs w:val="18"/>
              </w:rPr>
            </w:pPr>
            <w:r w:rsidRPr="00F21105">
              <w:rPr>
                <w:rFonts w:ascii="Arial" w:hAnsi="Arial" w:cs="Arial"/>
                <w:sz w:val="18"/>
                <w:szCs w:val="18"/>
              </w:rPr>
              <w:t xml:space="preserve">216-U-14: </w:t>
            </w:r>
            <w:r>
              <w:rPr>
                <w:rFonts w:ascii="Arial" w:hAnsi="Arial" w:cs="Arial"/>
                <w:sz w:val="18"/>
                <w:szCs w:val="18"/>
              </w:rPr>
              <w:t>3.18E-05</w:t>
            </w:r>
          </w:p>
          <w:p w14:paraId="5BC7C1C3" w14:textId="3A48EB90" w:rsidR="000C641B" w:rsidRPr="00F21105" w:rsidRDefault="00B6395B" w:rsidP="00B6395B">
            <w:pPr>
              <w:pStyle w:val="H1bodytext"/>
              <w:spacing w:after="0"/>
              <w:ind w:left="0"/>
              <w:rPr>
                <w:rFonts w:ascii="Arial" w:hAnsi="Arial" w:cs="Arial"/>
                <w:sz w:val="18"/>
                <w:szCs w:val="18"/>
              </w:rPr>
            </w:pPr>
            <w:r w:rsidRPr="00F21105">
              <w:rPr>
                <w:rFonts w:ascii="Arial" w:hAnsi="Arial" w:cs="Arial"/>
                <w:sz w:val="18"/>
                <w:szCs w:val="18"/>
              </w:rPr>
              <w:t>216-Z-1</w:t>
            </w:r>
            <w:r>
              <w:rPr>
                <w:rFonts w:ascii="Arial" w:hAnsi="Arial" w:cs="Arial"/>
                <w:sz w:val="18"/>
                <w:szCs w:val="18"/>
              </w:rPr>
              <w:t>9</w:t>
            </w:r>
            <w:r w:rsidRPr="00F21105">
              <w:rPr>
                <w:rFonts w:ascii="Arial" w:hAnsi="Arial" w:cs="Arial"/>
                <w:sz w:val="18"/>
                <w:szCs w:val="18"/>
              </w:rPr>
              <w:t xml:space="preserve">: </w:t>
            </w:r>
            <w:r>
              <w:rPr>
                <w:rFonts w:ascii="Arial" w:hAnsi="Arial" w:cs="Arial"/>
                <w:sz w:val="18"/>
                <w:szCs w:val="18"/>
              </w:rPr>
              <w:t>1.40E-11</w:t>
            </w:r>
          </w:p>
        </w:tc>
        <w:tc>
          <w:tcPr>
            <w:tcW w:w="1435" w:type="dxa"/>
            <w:vAlign w:val="center"/>
          </w:tcPr>
          <w:p w14:paraId="19614962" w14:textId="77777777" w:rsidR="000C641B" w:rsidRPr="00F21105" w:rsidRDefault="000C641B" w:rsidP="00AD7805">
            <w:pPr>
              <w:pStyle w:val="H1bodytext"/>
              <w:spacing w:after="0"/>
              <w:ind w:left="0"/>
              <w:jc w:val="center"/>
              <w:rPr>
                <w:rFonts w:ascii="Arial" w:hAnsi="Arial" w:cs="Arial"/>
                <w:sz w:val="18"/>
                <w:szCs w:val="18"/>
              </w:rPr>
            </w:pPr>
          </w:p>
        </w:tc>
      </w:tr>
      <w:tr w:rsidR="00F21105" w:rsidRPr="007D0AAC" w14:paraId="79049CAB" w14:textId="77777777" w:rsidTr="00AD7805">
        <w:trPr>
          <w:trHeight w:val="539"/>
        </w:trPr>
        <w:tc>
          <w:tcPr>
            <w:tcW w:w="650" w:type="dxa"/>
            <w:vAlign w:val="center"/>
          </w:tcPr>
          <w:p w14:paraId="1D801722" w14:textId="56A1AB76"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21</w:t>
            </w:r>
          </w:p>
        </w:tc>
        <w:tc>
          <w:tcPr>
            <w:tcW w:w="7990" w:type="dxa"/>
            <w:gridSpan w:val="3"/>
            <w:vAlign w:val="center"/>
          </w:tcPr>
          <w:p w14:paraId="56042B79" w14:textId="16CFBC95"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216-Z-19 Ditch active.</w:t>
            </w:r>
            <w:r w:rsidR="009060EA">
              <w:rPr>
                <w:rFonts w:ascii="Arial" w:hAnsi="Arial" w:cs="Arial"/>
                <w:sz w:val="18"/>
                <w:szCs w:val="18"/>
              </w:rPr>
              <w:t xml:space="preserve"> It also examines partitioning of releases to the 216-T-4 Pond System with the 216-T-4-2 Ditch and 216-T-4B Pond active.</w:t>
            </w:r>
          </w:p>
        </w:tc>
      </w:tr>
      <w:tr w:rsidR="00F21105" w:rsidRPr="007D0AAC" w14:paraId="095E34E9" w14:textId="77777777" w:rsidTr="00AD7805">
        <w:trPr>
          <w:trHeight w:val="539"/>
        </w:trPr>
        <w:tc>
          <w:tcPr>
            <w:tcW w:w="650" w:type="dxa"/>
            <w:vAlign w:val="center"/>
          </w:tcPr>
          <w:p w14:paraId="40FB328C" w14:textId="73A330A7"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21</w:t>
            </w:r>
            <w:r w:rsidR="00F21105" w:rsidRPr="00F21105">
              <w:rPr>
                <w:rFonts w:ascii="Arial" w:hAnsi="Arial" w:cs="Arial"/>
                <w:sz w:val="18"/>
                <w:szCs w:val="18"/>
              </w:rPr>
              <w:t>.1</w:t>
            </w:r>
          </w:p>
        </w:tc>
        <w:tc>
          <w:tcPr>
            <w:tcW w:w="3707" w:type="dxa"/>
            <w:vAlign w:val="center"/>
          </w:tcPr>
          <w:p w14:paraId="7FCF0A6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1976 and compare to the expected results.</w:t>
            </w:r>
          </w:p>
        </w:tc>
        <w:tc>
          <w:tcPr>
            <w:tcW w:w="2848" w:type="dxa"/>
            <w:vAlign w:val="center"/>
          </w:tcPr>
          <w:p w14:paraId="44CE5686"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3ADA3583" w14:textId="3A8258C6" w:rsid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3.42E+06</w:t>
            </w:r>
          </w:p>
          <w:p w14:paraId="35948A0F" w14:textId="53FBDD64" w:rsidR="009060EA" w:rsidRDefault="009060EA" w:rsidP="00AD7805">
            <w:pPr>
              <w:pStyle w:val="H1bodytext"/>
              <w:spacing w:after="0"/>
              <w:ind w:left="0"/>
              <w:rPr>
                <w:rFonts w:ascii="Arial" w:hAnsi="Arial" w:cs="Arial"/>
                <w:sz w:val="18"/>
                <w:szCs w:val="18"/>
              </w:rPr>
            </w:pPr>
            <w:r>
              <w:rPr>
                <w:rFonts w:ascii="Arial" w:hAnsi="Arial" w:cs="Arial"/>
                <w:sz w:val="18"/>
                <w:szCs w:val="18"/>
              </w:rPr>
              <w:t>216-T-4B: 3.05E+04</w:t>
            </w:r>
          </w:p>
          <w:p w14:paraId="7FEEDD04" w14:textId="5A6284BF" w:rsidR="009060EA" w:rsidRPr="00F21105" w:rsidRDefault="009060EA" w:rsidP="00AD7805">
            <w:pPr>
              <w:pStyle w:val="H1bodytext"/>
              <w:spacing w:after="0"/>
              <w:ind w:left="0"/>
              <w:rPr>
                <w:rFonts w:ascii="Arial" w:hAnsi="Arial" w:cs="Arial"/>
                <w:sz w:val="18"/>
                <w:szCs w:val="18"/>
              </w:rPr>
            </w:pPr>
            <w:r>
              <w:rPr>
                <w:rFonts w:ascii="Arial" w:hAnsi="Arial" w:cs="Arial"/>
                <w:sz w:val="18"/>
                <w:szCs w:val="18"/>
              </w:rPr>
              <w:t>216-T-4-2: 5.96E+04</w:t>
            </w:r>
          </w:p>
          <w:p w14:paraId="6043AC78"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5.23E+06</w:t>
            </w:r>
          </w:p>
          <w:p w14:paraId="1F3C552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1.08E+06</w:t>
            </w:r>
          </w:p>
          <w:p w14:paraId="689C9A8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216-Z-19: 2.06E+04</w:t>
            </w:r>
          </w:p>
        </w:tc>
        <w:tc>
          <w:tcPr>
            <w:tcW w:w="1435" w:type="dxa"/>
            <w:vAlign w:val="center"/>
          </w:tcPr>
          <w:p w14:paraId="5AE11E8F"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44098179" w14:textId="77777777" w:rsidTr="00AD7805">
        <w:trPr>
          <w:trHeight w:val="539"/>
        </w:trPr>
        <w:tc>
          <w:tcPr>
            <w:tcW w:w="650" w:type="dxa"/>
            <w:vAlign w:val="center"/>
          </w:tcPr>
          <w:p w14:paraId="7E2083C4" w14:textId="33AC6C97"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21</w:t>
            </w:r>
            <w:r w:rsidR="00F21105" w:rsidRPr="00F21105">
              <w:rPr>
                <w:rFonts w:ascii="Arial" w:hAnsi="Arial" w:cs="Arial"/>
                <w:sz w:val="18"/>
                <w:szCs w:val="18"/>
              </w:rPr>
              <w:t>.2</w:t>
            </w:r>
          </w:p>
        </w:tc>
        <w:tc>
          <w:tcPr>
            <w:tcW w:w="3707" w:type="dxa"/>
            <w:vAlign w:val="center"/>
          </w:tcPr>
          <w:p w14:paraId="406BEE17" w14:textId="21626E69"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3F502C">
              <w:rPr>
                <w:rFonts w:ascii="Arial" w:hAnsi="Arial" w:cs="Arial"/>
                <w:sz w:val="18"/>
                <w:szCs w:val="18"/>
              </w:rPr>
              <w:t>uranium (total)</w:t>
            </w:r>
            <w:r w:rsidRPr="00F21105">
              <w:rPr>
                <w:rFonts w:ascii="Arial" w:hAnsi="Arial" w:cs="Arial"/>
                <w:sz w:val="18"/>
                <w:szCs w:val="18"/>
              </w:rPr>
              <w:t xml:space="preserve"> release inventories (field “U”) for 1976 and compare to the expected results.</w:t>
            </w:r>
          </w:p>
        </w:tc>
        <w:tc>
          <w:tcPr>
            <w:tcW w:w="2848" w:type="dxa"/>
            <w:vAlign w:val="center"/>
          </w:tcPr>
          <w:p w14:paraId="0799B3D0" w14:textId="245F692C"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U released by site (</w:t>
            </w:r>
            <w:r w:rsidR="003F502C">
              <w:rPr>
                <w:rFonts w:ascii="Arial" w:hAnsi="Arial" w:cs="Arial"/>
                <w:sz w:val="18"/>
                <w:szCs w:val="18"/>
              </w:rPr>
              <w:t>kg</w:t>
            </w:r>
            <w:r w:rsidRPr="00F21105">
              <w:rPr>
                <w:rFonts w:ascii="Arial" w:hAnsi="Arial" w:cs="Arial"/>
                <w:sz w:val="18"/>
                <w:szCs w:val="18"/>
              </w:rPr>
              <w:t>):</w:t>
            </w:r>
          </w:p>
          <w:p w14:paraId="2E93E2AB" w14:textId="71DB02A4" w:rsid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216-B-3: </w:t>
            </w:r>
            <w:r w:rsidR="003F502C">
              <w:rPr>
                <w:rFonts w:ascii="Arial" w:hAnsi="Arial" w:cs="Arial"/>
                <w:sz w:val="18"/>
                <w:szCs w:val="18"/>
              </w:rPr>
              <w:t>2.24E-01</w:t>
            </w:r>
          </w:p>
          <w:p w14:paraId="7A013C9E" w14:textId="56639C3E" w:rsidR="009060EA" w:rsidRDefault="009060EA" w:rsidP="00AD7805">
            <w:pPr>
              <w:pStyle w:val="H1bodytext"/>
              <w:spacing w:after="0"/>
              <w:ind w:left="0"/>
              <w:rPr>
                <w:rFonts w:ascii="Arial" w:hAnsi="Arial" w:cs="Arial"/>
                <w:sz w:val="18"/>
                <w:szCs w:val="18"/>
              </w:rPr>
            </w:pPr>
            <w:r>
              <w:rPr>
                <w:rFonts w:ascii="Arial" w:hAnsi="Arial" w:cs="Arial"/>
                <w:sz w:val="18"/>
                <w:szCs w:val="18"/>
              </w:rPr>
              <w:t>216-T-4B: 2.43E-03</w:t>
            </w:r>
          </w:p>
          <w:p w14:paraId="006A0015" w14:textId="621043B0" w:rsidR="009060EA" w:rsidRPr="00F21105" w:rsidRDefault="009060EA" w:rsidP="00AD7805">
            <w:pPr>
              <w:pStyle w:val="H1bodytext"/>
              <w:spacing w:after="0"/>
              <w:ind w:left="0"/>
              <w:rPr>
                <w:rFonts w:ascii="Arial" w:hAnsi="Arial" w:cs="Arial"/>
                <w:sz w:val="18"/>
                <w:szCs w:val="18"/>
              </w:rPr>
            </w:pPr>
            <w:r>
              <w:rPr>
                <w:rFonts w:ascii="Arial" w:hAnsi="Arial" w:cs="Arial"/>
                <w:sz w:val="18"/>
                <w:szCs w:val="18"/>
              </w:rPr>
              <w:t>216-T-4-2: 4.73E-03</w:t>
            </w:r>
          </w:p>
          <w:p w14:paraId="7A6B851F" w14:textId="26F016AD"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216-U-10: </w:t>
            </w:r>
            <w:r w:rsidR="003F502C">
              <w:rPr>
                <w:rFonts w:ascii="Arial" w:hAnsi="Arial" w:cs="Arial"/>
                <w:sz w:val="18"/>
                <w:szCs w:val="18"/>
              </w:rPr>
              <w:t>3.01E-01</w:t>
            </w:r>
          </w:p>
          <w:p w14:paraId="09DEEFA6" w14:textId="63A2B1CE"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216-U-14: </w:t>
            </w:r>
            <w:r w:rsidR="003F502C">
              <w:rPr>
                <w:rFonts w:ascii="Arial" w:hAnsi="Arial" w:cs="Arial"/>
                <w:sz w:val="18"/>
                <w:szCs w:val="18"/>
              </w:rPr>
              <w:t>2.25E-02</w:t>
            </w:r>
          </w:p>
          <w:p w14:paraId="489C70AC" w14:textId="738C0632"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216-Z-19: </w:t>
            </w:r>
            <w:r w:rsidR="003F502C">
              <w:rPr>
                <w:rFonts w:ascii="Arial" w:hAnsi="Arial" w:cs="Arial"/>
                <w:sz w:val="18"/>
                <w:szCs w:val="18"/>
              </w:rPr>
              <w:t>5.80E-03</w:t>
            </w:r>
          </w:p>
        </w:tc>
        <w:tc>
          <w:tcPr>
            <w:tcW w:w="1435" w:type="dxa"/>
            <w:vAlign w:val="center"/>
          </w:tcPr>
          <w:p w14:paraId="349B4742"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A4C7BCF" w14:textId="77777777" w:rsidTr="00AD7805">
        <w:trPr>
          <w:trHeight w:val="539"/>
        </w:trPr>
        <w:tc>
          <w:tcPr>
            <w:tcW w:w="650" w:type="dxa"/>
            <w:vAlign w:val="center"/>
          </w:tcPr>
          <w:p w14:paraId="3BB8D846" w14:textId="291EEC0F"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lastRenderedPageBreak/>
              <w:t>22</w:t>
            </w:r>
          </w:p>
        </w:tc>
        <w:tc>
          <w:tcPr>
            <w:tcW w:w="7990" w:type="dxa"/>
            <w:gridSpan w:val="3"/>
            <w:vAlign w:val="center"/>
          </w:tcPr>
          <w:p w14:paraId="3D4DBCB0" w14:textId="3CAB5FEE"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216-B-3B lobes active.</w:t>
            </w:r>
            <w:r w:rsidR="009060EA">
              <w:rPr>
                <w:rFonts w:ascii="Arial" w:hAnsi="Arial" w:cs="Arial"/>
                <w:sz w:val="18"/>
                <w:szCs w:val="18"/>
              </w:rPr>
              <w:t xml:space="preserve"> For the 216-T-4 Pond System, only the </w:t>
            </w:r>
            <w:r w:rsidR="00302BDC">
              <w:rPr>
                <w:rFonts w:ascii="Arial" w:hAnsi="Arial" w:cs="Arial"/>
                <w:sz w:val="18"/>
                <w:szCs w:val="18"/>
              </w:rPr>
              <w:t xml:space="preserve">south part of the </w:t>
            </w:r>
            <w:r w:rsidR="009060EA">
              <w:rPr>
                <w:rFonts w:ascii="Arial" w:hAnsi="Arial" w:cs="Arial"/>
                <w:sz w:val="18"/>
                <w:szCs w:val="18"/>
              </w:rPr>
              <w:t>216-T-4-2 Ditch was active (i.e., releases to this ditch did not reach the 216-T-4B Pond).</w:t>
            </w:r>
          </w:p>
        </w:tc>
      </w:tr>
      <w:tr w:rsidR="00F21105" w:rsidRPr="007D0AAC" w14:paraId="6A829061" w14:textId="77777777" w:rsidTr="00AD7805">
        <w:trPr>
          <w:trHeight w:val="539"/>
        </w:trPr>
        <w:tc>
          <w:tcPr>
            <w:tcW w:w="650" w:type="dxa"/>
            <w:vAlign w:val="center"/>
          </w:tcPr>
          <w:p w14:paraId="1336A62B" w14:textId="5CAB2220"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22</w:t>
            </w:r>
            <w:r w:rsidR="00F21105" w:rsidRPr="00F21105">
              <w:rPr>
                <w:rFonts w:ascii="Arial" w:hAnsi="Arial" w:cs="Arial"/>
                <w:sz w:val="18"/>
                <w:szCs w:val="18"/>
              </w:rPr>
              <w:t>.1</w:t>
            </w:r>
          </w:p>
        </w:tc>
        <w:tc>
          <w:tcPr>
            <w:tcW w:w="3707" w:type="dxa"/>
            <w:vAlign w:val="center"/>
          </w:tcPr>
          <w:p w14:paraId="32917DA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1984 and compare to the expected results.</w:t>
            </w:r>
          </w:p>
        </w:tc>
        <w:tc>
          <w:tcPr>
            <w:tcW w:w="2848" w:type="dxa"/>
            <w:vAlign w:val="center"/>
          </w:tcPr>
          <w:p w14:paraId="128EA586"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0570B31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4.41E+06</w:t>
            </w:r>
          </w:p>
          <w:p w14:paraId="4F932FA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216-B-3A-RAD: 8.00E+05</w:t>
            </w:r>
          </w:p>
          <w:p w14:paraId="5C98F423" w14:textId="701001FB" w:rsid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216-B-3B-RAD: 1.10E+05</w:t>
            </w:r>
          </w:p>
          <w:p w14:paraId="3128F30B" w14:textId="0D31EC53" w:rsidR="009060EA" w:rsidRPr="00F21105" w:rsidRDefault="009060EA" w:rsidP="00AD7805">
            <w:pPr>
              <w:pStyle w:val="H1bodytext"/>
              <w:spacing w:after="0"/>
              <w:ind w:left="0"/>
              <w:rPr>
                <w:rFonts w:ascii="Arial" w:hAnsi="Arial" w:cs="Arial"/>
                <w:sz w:val="18"/>
                <w:szCs w:val="18"/>
              </w:rPr>
            </w:pPr>
            <w:r>
              <w:rPr>
                <w:rFonts w:ascii="Arial" w:hAnsi="Arial" w:cs="Arial"/>
                <w:sz w:val="18"/>
                <w:szCs w:val="18"/>
              </w:rPr>
              <w:t>216-T-4-2</w:t>
            </w:r>
            <w:r w:rsidR="00302BDC">
              <w:rPr>
                <w:rFonts w:ascii="Arial" w:hAnsi="Arial" w:cs="Arial"/>
                <w:sz w:val="18"/>
                <w:szCs w:val="18"/>
              </w:rPr>
              <w:t>-SOUTH</w:t>
            </w:r>
            <w:r>
              <w:rPr>
                <w:rFonts w:ascii="Arial" w:hAnsi="Arial" w:cs="Arial"/>
                <w:sz w:val="18"/>
                <w:szCs w:val="18"/>
              </w:rPr>
              <w:t xml:space="preserve">: </w:t>
            </w:r>
            <w:r w:rsidR="00302BDC">
              <w:rPr>
                <w:rFonts w:ascii="Arial" w:hAnsi="Arial" w:cs="Arial"/>
                <w:sz w:val="18"/>
                <w:szCs w:val="18"/>
              </w:rPr>
              <w:t>1.90E+04</w:t>
            </w:r>
          </w:p>
          <w:p w14:paraId="72DAB8F4"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3.05E+05</w:t>
            </w:r>
          </w:p>
          <w:p w14:paraId="4BF66B7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6.44E+04</w:t>
            </w:r>
          </w:p>
        </w:tc>
        <w:tc>
          <w:tcPr>
            <w:tcW w:w="1435" w:type="dxa"/>
            <w:vAlign w:val="center"/>
          </w:tcPr>
          <w:p w14:paraId="478593C4"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7D27638" w14:textId="77777777" w:rsidTr="00AD7805">
        <w:trPr>
          <w:trHeight w:val="539"/>
        </w:trPr>
        <w:tc>
          <w:tcPr>
            <w:tcW w:w="650" w:type="dxa"/>
            <w:vAlign w:val="center"/>
          </w:tcPr>
          <w:p w14:paraId="2DE9D2B3" w14:textId="09C7AF86"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22</w:t>
            </w:r>
            <w:r w:rsidR="00F21105" w:rsidRPr="00F21105">
              <w:rPr>
                <w:rFonts w:ascii="Arial" w:hAnsi="Arial" w:cs="Arial"/>
                <w:sz w:val="18"/>
                <w:szCs w:val="18"/>
              </w:rPr>
              <w:t>.2</w:t>
            </w:r>
          </w:p>
        </w:tc>
        <w:tc>
          <w:tcPr>
            <w:tcW w:w="3707" w:type="dxa"/>
            <w:vAlign w:val="center"/>
          </w:tcPr>
          <w:p w14:paraId="7E44E15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H-3 release inventories (field “H-3”) for 1984 and compare to the expected results.</w:t>
            </w:r>
          </w:p>
        </w:tc>
        <w:tc>
          <w:tcPr>
            <w:tcW w:w="2848" w:type="dxa"/>
            <w:vAlign w:val="center"/>
          </w:tcPr>
          <w:p w14:paraId="3386797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H-3 released by site (Ci):</w:t>
            </w:r>
          </w:p>
          <w:p w14:paraId="48ED90A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4.99E-01</w:t>
            </w:r>
          </w:p>
          <w:p w14:paraId="5CD2739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216-B-3A-RAD: 9.05E-02</w:t>
            </w:r>
          </w:p>
          <w:p w14:paraId="10AA22EF" w14:textId="01BAC462" w:rsid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216-B-3B-RAD: 1.24E-02</w:t>
            </w:r>
          </w:p>
          <w:p w14:paraId="750C888A" w14:textId="294A7FDD" w:rsidR="009060EA" w:rsidRPr="00F21105" w:rsidRDefault="009060EA" w:rsidP="00AD7805">
            <w:pPr>
              <w:pStyle w:val="H1bodytext"/>
              <w:spacing w:after="0"/>
              <w:ind w:left="0"/>
              <w:rPr>
                <w:rFonts w:ascii="Arial" w:hAnsi="Arial" w:cs="Arial"/>
                <w:sz w:val="18"/>
                <w:szCs w:val="18"/>
              </w:rPr>
            </w:pPr>
            <w:r>
              <w:rPr>
                <w:rFonts w:ascii="Arial" w:hAnsi="Arial" w:cs="Arial"/>
                <w:sz w:val="18"/>
                <w:szCs w:val="18"/>
              </w:rPr>
              <w:t>216-T-4-2</w:t>
            </w:r>
            <w:r w:rsidR="00302BDC">
              <w:rPr>
                <w:rFonts w:ascii="Arial" w:hAnsi="Arial" w:cs="Arial"/>
                <w:sz w:val="18"/>
                <w:szCs w:val="18"/>
              </w:rPr>
              <w:t>-SOUTH</w:t>
            </w:r>
            <w:r>
              <w:rPr>
                <w:rFonts w:ascii="Arial" w:hAnsi="Arial" w:cs="Arial"/>
                <w:sz w:val="18"/>
                <w:szCs w:val="18"/>
              </w:rPr>
              <w:t xml:space="preserve">: </w:t>
            </w:r>
            <w:r w:rsidR="00302BDC">
              <w:rPr>
                <w:rFonts w:ascii="Arial" w:hAnsi="Arial" w:cs="Arial"/>
                <w:sz w:val="18"/>
                <w:szCs w:val="18"/>
              </w:rPr>
              <w:t>2.09E-07</w:t>
            </w:r>
          </w:p>
          <w:p w14:paraId="6A0AD69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6.65E+00</w:t>
            </w:r>
          </w:p>
          <w:p w14:paraId="3CD6EEF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1.40E+00</w:t>
            </w:r>
          </w:p>
        </w:tc>
        <w:tc>
          <w:tcPr>
            <w:tcW w:w="1435" w:type="dxa"/>
            <w:vAlign w:val="center"/>
          </w:tcPr>
          <w:p w14:paraId="1C9A5598"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028FDDB" w14:textId="77777777" w:rsidTr="00AD7805">
        <w:trPr>
          <w:trHeight w:val="539"/>
        </w:trPr>
        <w:tc>
          <w:tcPr>
            <w:tcW w:w="650" w:type="dxa"/>
            <w:vAlign w:val="center"/>
          </w:tcPr>
          <w:p w14:paraId="100E1F8F" w14:textId="7F141A49"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23</w:t>
            </w:r>
          </w:p>
        </w:tc>
        <w:tc>
          <w:tcPr>
            <w:tcW w:w="7990" w:type="dxa"/>
            <w:gridSpan w:val="3"/>
            <w:vAlign w:val="center"/>
          </w:tcPr>
          <w:p w14:paraId="08DD62E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216-B-3C lobes active.</w:t>
            </w:r>
          </w:p>
        </w:tc>
      </w:tr>
      <w:tr w:rsidR="00F21105" w:rsidRPr="007D0AAC" w14:paraId="24C64EA0" w14:textId="77777777" w:rsidTr="00AD7805">
        <w:trPr>
          <w:trHeight w:val="539"/>
        </w:trPr>
        <w:tc>
          <w:tcPr>
            <w:tcW w:w="650" w:type="dxa"/>
            <w:vAlign w:val="center"/>
          </w:tcPr>
          <w:p w14:paraId="2F9F99A5" w14:textId="03EB2B2A"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23</w:t>
            </w:r>
            <w:r w:rsidR="00F21105" w:rsidRPr="00F21105">
              <w:rPr>
                <w:rFonts w:ascii="Arial" w:hAnsi="Arial" w:cs="Arial"/>
                <w:sz w:val="18"/>
                <w:szCs w:val="18"/>
              </w:rPr>
              <w:t>.1</w:t>
            </w:r>
          </w:p>
        </w:tc>
        <w:tc>
          <w:tcPr>
            <w:tcW w:w="3707" w:type="dxa"/>
            <w:vAlign w:val="center"/>
          </w:tcPr>
          <w:p w14:paraId="18D615A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1994 and compare to the expected results.</w:t>
            </w:r>
          </w:p>
        </w:tc>
        <w:tc>
          <w:tcPr>
            <w:tcW w:w="2848" w:type="dxa"/>
            <w:vAlign w:val="center"/>
          </w:tcPr>
          <w:p w14:paraId="680A534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6F2ABFC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1.61E+06</w:t>
            </w:r>
          </w:p>
          <w:p w14:paraId="560C63C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216-B-3A-RAD: 4.88E+05</w:t>
            </w:r>
          </w:p>
          <w:p w14:paraId="345D8AF6" w14:textId="534F5904" w:rsid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216-B-3C-RAD: 4.78E+06</w:t>
            </w:r>
          </w:p>
          <w:p w14:paraId="2616E24B" w14:textId="7F4E1703" w:rsidR="001A3FAF" w:rsidRPr="00F21105" w:rsidRDefault="001A3FAF" w:rsidP="00AD7805">
            <w:pPr>
              <w:pStyle w:val="H1bodytext"/>
              <w:spacing w:after="0"/>
              <w:ind w:left="0"/>
              <w:rPr>
                <w:rFonts w:ascii="Arial" w:hAnsi="Arial" w:cs="Arial"/>
                <w:sz w:val="18"/>
                <w:szCs w:val="18"/>
              </w:rPr>
            </w:pPr>
            <w:r>
              <w:rPr>
                <w:rFonts w:ascii="Arial" w:hAnsi="Arial" w:cs="Arial"/>
                <w:sz w:val="18"/>
                <w:szCs w:val="18"/>
              </w:rPr>
              <w:t>216-T-4-2-SOUTH: 1.90E+04</w:t>
            </w:r>
          </w:p>
          <w:p w14:paraId="03A8D0E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216-U-14-SOUTH: 1.10E+05</w:t>
            </w:r>
          </w:p>
        </w:tc>
        <w:tc>
          <w:tcPr>
            <w:tcW w:w="1435" w:type="dxa"/>
            <w:vAlign w:val="center"/>
          </w:tcPr>
          <w:p w14:paraId="7E628647"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163BF098" w14:textId="77777777" w:rsidTr="00AD7805">
        <w:trPr>
          <w:trHeight w:val="539"/>
        </w:trPr>
        <w:tc>
          <w:tcPr>
            <w:tcW w:w="650" w:type="dxa"/>
            <w:vAlign w:val="center"/>
          </w:tcPr>
          <w:p w14:paraId="66C31B47" w14:textId="0C071160"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23</w:t>
            </w:r>
            <w:r w:rsidR="00F21105" w:rsidRPr="00F21105">
              <w:rPr>
                <w:rFonts w:ascii="Arial" w:hAnsi="Arial" w:cs="Arial"/>
                <w:sz w:val="18"/>
                <w:szCs w:val="18"/>
              </w:rPr>
              <w:t>.2</w:t>
            </w:r>
          </w:p>
        </w:tc>
        <w:tc>
          <w:tcPr>
            <w:tcW w:w="3707" w:type="dxa"/>
            <w:vAlign w:val="center"/>
          </w:tcPr>
          <w:p w14:paraId="65FA53C0" w14:textId="0FF5A005"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8D73BA">
              <w:rPr>
                <w:rFonts w:ascii="Arial" w:hAnsi="Arial" w:cs="Arial"/>
                <w:sz w:val="18"/>
                <w:szCs w:val="18"/>
              </w:rPr>
              <w:t>Nitrate</w:t>
            </w:r>
            <w:r w:rsidRPr="00F21105">
              <w:rPr>
                <w:rFonts w:ascii="Arial" w:hAnsi="Arial" w:cs="Arial"/>
                <w:sz w:val="18"/>
                <w:szCs w:val="18"/>
              </w:rPr>
              <w:t xml:space="preserve"> release inventories (field “</w:t>
            </w:r>
            <w:r w:rsidR="008D73BA">
              <w:rPr>
                <w:rFonts w:ascii="Arial" w:hAnsi="Arial" w:cs="Arial"/>
                <w:sz w:val="18"/>
                <w:szCs w:val="18"/>
              </w:rPr>
              <w:t>NO3</w:t>
            </w:r>
            <w:r w:rsidRPr="00F21105">
              <w:rPr>
                <w:rFonts w:ascii="Arial" w:hAnsi="Arial" w:cs="Arial"/>
                <w:sz w:val="18"/>
                <w:szCs w:val="18"/>
              </w:rPr>
              <w:t>”) for 1994 and compare to the expected results.</w:t>
            </w:r>
          </w:p>
        </w:tc>
        <w:tc>
          <w:tcPr>
            <w:tcW w:w="2848" w:type="dxa"/>
            <w:vAlign w:val="center"/>
          </w:tcPr>
          <w:p w14:paraId="4F6BC83D" w14:textId="2CB9D969" w:rsidR="00F21105" w:rsidRPr="00F21105" w:rsidRDefault="008D73BA" w:rsidP="00AD7805">
            <w:pPr>
              <w:pStyle w:val="H1bodytext"/>
              <w:spacing w:after="0"/>
              <w:ind w:left="0"/>
              <w:rPr>
                <w:rFonts w:ascii="Arial" w:hAnsi="Arial" w:cs="Arial"/>
                <w:sz w:val="18"/>
                <w:szCs w:val="18"/>
              </w:rPr>
            </w:pPr>
            <w:r>
              <w:rPr>
                <w:rFonts w:ascii="Arial" w:hAnsi="Arial" w:cs="Arial"/>
                <w:sz w:val="18"/>
                <w:szCs w:val="18"/>
              </w:rPr>
              <w:t>NO3</w:t>
            </w:r>
            <w:r w:rsidR="00F21105" w:rsidRPr="00F21105">
              <w:rPr>
                <w:rFonts w:ascii="Arial" w:hAnsi="Arial" w:cs="Arial"/>
                <w:sz w:val="18"/>
                <w:szCs w:val="18"/>
              </w:rPr>
              <w:t xml:space="preserve"> released by site (</w:t>
            </w:r>
            <w:r>
              <w:rPr>
                <w:rFonts w:ascii="Arial" w:hAnsi="Arial" w:cs="Arial"/>
                <w:sz w:val="18"/>
                <w:szCs w:val="18"/>
              </w:rPr>
              <w:t>kg</w:t>
            </w:r>
            <w:r w:rsidR="00F21105" w:rsidRPr="00F21105">
              <w:rPr>
                <w:rFonts w:ascii="Arial" w:hAnsi="Arial" w:cs="Arial"/>
                <w:sz w:val="18"/>
                <w:szCs w:val="18"/>
              </w:rPr>
              <w:t>):</w:t>
            </w:r>
          </w:p>
          <w:p w14:paraId="74ED9DAE" w14:textId="70D666B6"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216-B-3: </w:t>
            </w:r>
            <w:r w:rsidR="008D73BA">
              <w:rPr>
                <w:rFonts w:ascii="Arial" w:hAnsi="Arial" w:cs="Arial"/>
                <w:sz w:val="18"/>
                <w:szCs w:val="18"/>
              </w:rPr>
              <w:t>8.43E+02</w:t>
            </w:r>
          </w:p>
          <w:p w14:paraId="5AC70E07" w14:textId="6C2F3E9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216-B-3A-RAD: </w:t>
            </w:r>
            <w:r w:rsidR="008D73BA">
              <w:rPr>
                <w:rFonts w:ascii="Arial" w:hAnsi="Arial" w:cs="Arial"/>
                <w:sz w:val="18"/>
                <w:szCs w:val="18"/>
              </w:rPr>
              <w:t>2.56E+02</w:t>
            </w:r>
          </w:p>
          <w:p w14:paraId="2171F916" w14:textId="7C9A24F0" w:rsid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216-B-3C-RAD: </w:t>
            </w:r>
            <w:r w:rsidR="008D73BA">
              <w:rPr>
                <w:rFonts w:ascii="Arial" w:hAnsi="Arial" w:cs="Arial"/>
                <w:sz w:val="18"/>
                <w:szCs w:val="18"/>
              </w:rPr>
              <w:t>2.50E+03</w:t>
            </w:r>
          </w:p>
          <w:p w14:paraId="4087F7AF" w14:textId="5990E1B0" w:rsidR="001A3FAF" w:rsidRPr="00F21105" w:rsidRDefault="001A3FAF" w:rsidP="00AD7805">
            <w:pPr>
              <w:pStyle w:val="H1bodytext"/>
              <w:spacing w:after="0"/>
              <w:ind w:left="0"/>
              <w:rPr>
                <w:rFonts w:ascii="Arial" w:hAnsi="Arial" w:cs="Arial"/>
                <w:sz w:val="18"/>
                <w:szCs w:val="18"/>
              </w:rPr>
            </w:pPr>
            <w:r>
              <w:rPr>
                <w:rFonts w:ascii="Arial" w:hAnsi="Arial" w:cs="Arial"/>
                <w:sz w:val="18"/>
                <w:szCs w:val="18"/>
              </w:rPr>
              <w:t>216-T-4-2-SOUTH: 7.58E+02</w:t>
            </w:r>
          </w:p>
          <w:p w14:paraId="2C6D92F7" w14:textId="4FAB36E9"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216-U-14-SOUTH: </w:t>
            </w:r>
            <w:r w:rsidR="008D73BA">
              <w:rPr>
                <w:rFonts w:ascii="Arial" w:hAnsi="Arial" w:cs="Arial"/>
                <w:sz w:val="18"/>
                <w:szCs w:val="18"/>
              </w:rPr>
              <w:t>2.91E+04</w:t>
            </w:r>
          </w:p>
        </w:tc>
        <w:tc>
          <w:tcPr>
            <w:tcW w:w="1435" w:type="dxa"/>
            <w:vAlign w:val="center"/>
          </w:tcPr>
          <w:p w14:paraId="02ABDCA2"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1FCFBF52" w14:textId="77777777" w:rsidTr="00AD7805">
        <w:trPr>
          <w:trHeight w:val="539"/>
        </w:trPr>
        <w:tc>
          <w:tcPr>
            <w:tcW w:w="650" w:type="dxa"/>
            <w:vAlign w:val="center"/>
          </w:tcPr>
          <w:p w14:paraId="1489C47A" w14:textId="51996201"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24</w:t>
            </w:r>
          </w:p>
        </w:tc>
        <w:tc>
          <w:tcPr>
            <w:tcW w:w="7990" w:type="dxa"/>
            <w:gridSpan w:val="3"/>
            <w:vAlign w:val="center"/>
          </w:tcPr>
          <w:p w14:paraId="04432ADB"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releases to the 216-B-3 Pond System with only the 216-B-3C lobe active. This check verifies that the SIM-v2 volume and inventories for 216-B-3 are written to the output file for the 216-B-3C lobe unaltered.</w:t>
            </w:r>
          </w:p>
        </w:tc>
      </w:tr>
      <w:tr w:rsidR="00F21105" w:rsidRPr="007D0AAC" w14:paraId="2DC6D85D" w14:textId="77777777" w:rsidTr="00AD7805">
        <w:trPr>
          <w:trHeight w:val="539"/>
        </w:trPr>
        <w:tc>
          <w:tcPr>
            <w:tcW w:w="650" w:type="dxa"/>
            <w:vAlign w:val="center"/>
          </w:tcPr>
          <w:p w14:paraId="7FEB6342" w14:textId="4AB501A1"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24</w:t>
            </w:r>
            <w:r w:rsidR="00F21105" w:rsidRPr="00F21105">
              <w:rPr>
                <w:rFonts w:ascii="Arial" w:hAnsi="Arial" w:cs="Arial"/>
                <w:sz w:val="18"/>
                <w:szCs w:val="18"/>
              </w:rPr>
              <w:t>.1</w:t>
            </w:r>
          </w:p>
        </w:tc>
        <w:tc>
          <w:tcPr>
            <w:tcW w:w="3707" w:type="dxa"/>
            <w:vAlign w:val="center"/>
          </w:tcPr>
          <w:p w14:paraId="044BDD3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 discharged (field “Volume [m3]”) for 1996 and compare to the expected result.</w:t>
            </w:r>
          </w:p>
        </w:tc>
        <w:tc>
          <w:tcPr>
            <w:tcW w:w="2848" w:type="dxa"/>
            <w:vAlign w:val="center"/>
          </w:tcPr>
          <w:p w14:paraId="6D71E20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 (m3) by site:</w:t>
            </w:r>
          </w:p>
          <w:p w14:paraId="44F984C8"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216-B-3C-RAD: 5.47E+06</w:t>
            </w:r>
          </w:p>
        </w:tc>
        <w:tc>
          <w:tcPr>
            <w:tcW w:w="1435" w:type="dxa"/>
            <w:vAlign w:val="center"/>
          </w:tcPr>
          <w:p w14:paraId="3367BCE8"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2663F069" w14:textId="77777777" w:rsidTr="00AD7805">
        <w:trPr>
          <w:trHeight w:val="539"/>
        </w:trPr>
        <w:tc>
          <w:tcPr>
            <w:tcW w:w="650" w:type="dxa"/>
            <w:vAlign w:val="center"/>
          </w:tcPr>
          <w:p w14:paraId="40673796" w14:textId="7EE932E4" w:rsidR="00F21105"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24</w:t>
            </w:r>
            <w:r w:rsidR="00F21105" w:rsidRPr="00F21105">
              <w:rPr>
                <w:rFonts w:ascii="Arial" w:hAnsi="Arial" w:cs="Arial"/>
                <w:sz w:val="18"/>
                <w:szCs w:val="18"/>
              </w:rPr>
              <w:t>.2</w:t>
            </w:r>
          </w:p>
        </w:tc>
        <w:tc>
          <w:tcPr>
            <w:tcW w:w="3707" w:type="dxa"/>
            <w:vAlign w:val="center"/>
          </w:tcPr>
          <w:p w14:paraId="52CC3A2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I-129 release inventory (field “I-129”) for 1996 and compare to the expected result.</w:t>
            </w:r>
          </w:p>
        </w:tc>
        <w:tc>
          <w:tcPr>
            <w:tcW w:w="2848" w:type="dxa"/>
            <w:vAlign w:val="center"/>
          </w:tcPr>
          <w:p w14:paraId="7FDEC62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I-129 released by site (Ci):</w:t>
            </w:r>
          </w:p>
          <w:p w14:paraId="2064888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216-B-3C-RAD: 1.34E-06</w:t>
            </w:r>
          </w:p>
        </w:tc>
        <w:tc>
          <w:tcPr>
            <w:tcW w:w="1435" w:type="dxa"/>
            <w:vAlign w:val="center"/>
          </w:tcPr>
          <w:p w14:paraId="4BD78707" w14:textId="77777777" w:rsidR="00F21105" w:rsidRPr="00F21105" w:rsidRDefault="00F21105" w:rsidP="00AD7805">
            <w:pPr>
              <w:pStyle w:val="H1bodytext"/>
              <w:spacing w:after="0"/>
              <w:ind w:left="0"/>
              <w:jc w:val="center"/>
              <w:rPr>
                <w:rFonts w:ascii="Arial" w:hAnsi="Arial" w:cs="Arial"/>
                <w:sz w:val="18"/>
                <w:szCs w:val="18"/>
              </w:rPr>
            </w:pPr>
          </w:p>
        </w:tc>
      </w:tr>
      <w:bookmarkEnd w:id="5"/>
    </w:tbl>
    <w:p w14:paraId="64CA724E" w14:textId="69C649C1" w:rsidR="006504D7" w:rsidRDefault="006504D7" w:rsidP="00E62A15">
      <w:pPr>
        <w:pStyle w:val="H1bodytext"/>
        <w:spacing w:after="120"/>
        <w:rPr>
          <w:rFonts w:ascii="Arial" w:hAnsi="Arial"/>
          <w:highlight w:val="yellow"/>
        </w:rPr>
      </w:pPr>
    </w:p>
    <w:p w14:paraId="5894D591" w14:textId="77777777" w:rsidR="00E62A15" w:rsidRPr="00E9368E" w:rsidRDefault="00E62A15" w:rsidP="006973AE">
      <w:pPr>
        <w:pStyle w:val="Heading1"/>
        <w:rPr>
          <w:b w:val="0"/>
        </w:rPr>
      </w:pPr>
      <w:r w:rsidRPr="00E9368E">
        <w:t>Acceptance Test Report</w:t>
      </w:r>
    </w:p>
    <w:p w14:paraId="66BF86A1" w14:textId="0C74E564"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test case </w:t>
      </w:r>
      <w:r w:rsidR="00C71BD5">
        <w:rPr>
          <w:rStyle w:val="normaltextrun"/>
        </w:rPr>
        <w:t xml:space="preserve">is </w:t>
      </w:r>
      <w:r>
        <w:rPr>
          <w:rStyle w:val="normaltextrun"/>
        </w:rPr>
        <w:t>described as follows:</w:t>
      </w:r>
      <w:r>
        <w:rPr>
          <w:rStyle w:val="eop"/>
        </w:rPr>
        <w:t> </w:t>
      </w:r>
    </w:p>
    <w:p w14:paraId="275C77A8" w14:textId="6F22B31C" w:rsidR="001B7065" w:rsidRDefault="001B7065" w:rsidP="001B7065">
      <w:pPr>
        <w:pStyle w:val="H1bodytext"/>
        <w:numPr>
          <w:ilvl w:val="0"/>
          <w:numId w:val="6"/>
        </w:numPr>
        <w:spacing w:after="120"/>
        <w:rPr>
          <w:rFonts w:ascii="Arial" w:hAnsi="Arial" w:cs="Arial"/>
        </w:rPr>
      </w:pPr>
      <w:r>
        <w:rPr>
          <w:rFonts w:ascii="Arial" w:hAnsi="Arial" w:cs="Arial"/>
        </w:rPr>
        <w:lastRenderedPageBreak/>
        <w:t>Acceptance Test 1 is in Table A-</w:t>
      </w:r>
      <w:r w:rsidR="0073587B">
        <w:rPr>
          <w:rFonts w:ascii="Arial" w:hAnsi="Arial" w:cs="Arial"/>
        </w:rPr>
        <w:t>1</w:t>
      </w:r>
      <w:r>
        <w:rPr>
          <w:rFonts w:ascii="Arial" w:hAnsi="Arial" w:cs="Arial"/>
        </w:rPr>
        <w:t xml:space="preserve">. It </w:t>
      </w:r>
      <w:r w:rsidR="00C71BD5">
        <w:rPr>
          <w:rFonts w:ascii="Arial" w:hAnsi="Arial" w:cs="Arial"/>
        </w:rPr>
        <w:t>uses the same input data as will be used in the production run. The expected results consist of high level checks of the results and spot checks of infiltration volumes and inventories for specific years that address each operational configuration of the 216-U-10 Pond</w:t>
      </w:r>
      <w:r w:rsidR="0022697C">
        <w:rPr>
          <w:rFonts w:ascii="Arial" w:hAnsi="Arial" w:cs="Arial"/>
        </w:rPr>
        <w:t>,</w:t>
      </w:r>
      <w:r w:rsidR="00C71BD5">
        <w:rPr>
          <w:rFonts w:ascii="Arial" w:hAnsi="Arial" w:cs="Arial"/>
        </w:rPr>
        <w:t xml:space="preserve"> 216-B-3 Pond</w:t>
      </w:r>
      <w:r w:rsidR="0022697C">
        <w:rPr>
          <w:rFonts w:ascii="Arial" w:hAnsi="Arial" w:cs="Arial"/>
        </w:rPr>
        <w:t>, and 216-T-4 Pond</w:t>
      </w:r>
      <w:r w:rsidR="00C71BD5">
        <w:rPr>
          <w:rFonts w:ascii="Arial" w:hAnsi="Arial" w:cs="Arial"/>
        </w:rPr>
        <w:t xml:space="preserve"> systems.</w:t>
      </w:r>
    </w:p>
    <w:p w14:paraId="68E6D991" w14:textId="218462B2" w:rsidR="001B7065" w:rsidRPr="00F279D9" w:rsidRDefault="003F53AB" w:rsidP="00035E77">
      <w:pPr>
        <w:pStyle w:val="H1bodytext"/>
        <w:spacing w:after="120"/>
        <w:rPr>
          <w:rFonts w:ascii="Arial" w:hAnsi="Arial"/>
          <w:highlight w:val="yellow"/>
        </w:rPr>
      </w:pPr>
      <w:r w:rsidRPr="003E3848">
        <w:rPr>
          <w:rFonts w:ascii="Arial" w:hAnsi="Arial"/>
        </w:rPr>
        <w:t xml:space="preserve">Details of the test, when </w:t>
      </w:r>
      <w:r w:rsidR="00C71BD5">
        <w:rPr>
          <w:rFonts w:ascii="Arial" w:hAnsi="Arial"/>
        </w:rPr>
        <w:t>it was</w:t>
      </w:r>
      <w:r w:rsidRPr="003E3848">
        <w:rPr>
          <w:rFonts w:ascii="Arial" w:hAnsi="Arial"/>
        </w:rPr>
        <w:t xml:space="preserve"> conducted, by whom, and if </w:t>
      </w:r>
      <w:r w:rsidR="00C71BD5">
        <w:rPr>
          <w:rFonts w:ascii="Arial" w:hAnsi="Arial"/>
        </w:rPr>
        <w:t>it</w:t>
      </w:r>
      <w:r w:rsidR="00C71BD5" w:rsidRPr="003E3848">
        <w:rPr>
          <w:rFonts w:ascii="Arial" w:hAnsi="Arial"/>
        </w:rPr>
        <w:t xml:space="preserve"> </w:t>
      </w:r>
      <w:proofErr w:type="gramStart"/>
      <w:r w:rsidRPr="003E3848">
        <w:rPr>
          <w:rFonts w:ascii="Arial" w:hAnsi="Arial"/>
        </w:rPr>
        <w:t>Passed</w:t>
      </w:r>
      <w:proofErr w:type="gramEnd"/>
      <w:r w:rsidRPr="003E3848">
        <w:rPr>
          <w:rFonts w:ascii="Arial" w:hAnsi="Arial"/>
        </w:rPr>
        <w:t xml:space="preserve"> or Failed</w:t>
      </w:r>
      <w:r w:rsidR="00BF5BD7" w:rsidRPr="003E3848">
        <w:rPr>
          <w:rFonts w:ascii="Arial" w:hAnsi="Arial"/>
        </w:rPr>
        <w:t xml:space="preserve"> </w:t>
      </w:r>
      <w:r w:rsidR="00C71BD5">
        <w:rPr>
          <w:rFonts w:ascii="Arial" w:hAnsi="Arial"/>
        </w:rPr>
        <w:t>is</w:t>
      </w:r>
      <w:r w:rsidR="00C71BD5" w:rsidRPr="003E3848">
        <w:rPr>
          <w:rFonts w:ascii="Arial" w:hAnsi="Arial"/>
        </w:rPr>
        <w:t xml:space="preserve"> </w:t>
      </w:r>
      <w:r w:rsidR="00BB598D" w:rsidRPr="003E3848">
        <w:rPr>
          <w:rFonts w:ascii="Arial" w:hAnsi="Arial"/>
        </w:rPr>
        <w:t xml:space="preserve">in </w:t>
      </w:r>
      <w:r w:rsidR="00C71BD5">
        <w:rPr>
          <w:rFonts w:ascii="Arial" w:hAnsi="Arial"/>
        </w:rPr>
        <w:t>T</w:t>
      </w:r>
      <w:r w:rsidR="00C71BD5" w:rsidRPr="003E3848">
        <w:rPr>
          <w:rFonts w:ascii="Arial" w:hAnsi="Arial"/>
        </w:rPr>
        <w:t xml:space="preserve">able </w:t>
      </w:r>
      <w:r w:rsidR="00C71BD5">
        <w:rPr>
          <w:rFonts w:ascii="Arial" w:hAnsi="Arial"/>
        </w:rPr>
        <w:t xml:space="preserve">A-1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rPr>
          <w:b w:val="0"/>
        </w:rPr>
      </w:pPr>
      <w:r w:rsidRPr="00E9368E">
        <w:t>User Guide</w:t>
      </w:r>
    </w:p>
    <w:p w14:paraId="050EDCC8" w14:textId="302EBE52" w:rsidR="00C71BD5" w:rsidRDefault="00C71BD5" w:rsidP="00C71BD5">
      <w:pPr>
        <w:pStyle w:val="H1bodytext"/>
        <w:spacing w:after="120"/>
        <w:rPr>
          <w:rFonts w:ascii="Arial" w:hAnsi="Arial" w:cs="Arial"/>
          <w:szCs w:val="22"/>
        </w:rPr>
      </w:pPr>
      <w:r>
        <w:rPr>
          <w:rFonts w:ascii="Arial" w:hAnsi="Arial" w:cs="Arial"/>
        </w:rPr>
        <w:t xml:space="preserve">Refer to Section 4 of this software management plan for a full description of the required inputs for the </w:t>
      </w:r>
      <w:r w:rsidR="006D28A9">
        <w:rPr>
          <w:rFonts w:ascii="Arial" w:hAnsi="Arial" w:cs="Arial"/>
        </w:rPr>
        <w:t xml:space="preserve">CIE </w:t>
      </w:r>
      <w:r>
        <w:rPr>
          <w:rFonts w:ascii="Arial" w:hAnsi="Arial" w:cs="Arial"/>
        </w:rPr>
        <w:t>Source Rerouting tool. It is recommended that a shell script is used to execute the tool. The recommended structure of this shell script is shown below:</w:t>
      </w:r>
    </w:p>
    <w:p w14:paraId="26388B8C" w14:textId="1C7578FB" w:rsidR="00C71BD5" w:rsidRDefault="00C71BD5" w:rsidP="00C71BD5">
      <w:pPr>
        <w:pStyle w:val="H1bodytext"/>
        <w:spacing w:after="120"/>
        <w:ind w:left="1440"/>
        <w:rPr>
          <w:rFonts w:ascii="Arial" w:hAnsi="Arial" w:cs="Arial"/>
          <w:sz w:val="20"/>
        </w:rPr>
      </w:pPr>
      <w:r>
        <w:rPr>
          <w:rFonts w:ascii="Arial" w:hAnsi="Arial" w:cs="Arial"/>
        </w:rPr>
        <w:t>TOOL=&lt;path/to/</w:t>
      </w:r>
      <w:r w:rsidRPr="006F1AAC">
        <w:rPr>
          <w:rFonts w:ascii="Arial" w:hAnsi="Arial" w:cs="Arial"/>
        </w:rPr>
        <w:t>reroute_sources</w:t>
      </w:r>
      <w:r w:rsidR="006D28A9">
        <w:rPr>
          <w:rFonts w:ascii="Arial" w:hAnsi="Arial" w:cs="Arial"/>
        </w:rPr>
        <w:t>_cie</w:t>
      </w:r>
      <w:r w:rsidRPr="006F1AAC">
        <w:rPr>
          <w:rFonts w:ascii="Arial" w:hAnsi="Arial" w:cs="Arial"/>
        </w:rPr>
        <w:t>_linux-intel-64</w:t>
      </w:r>
      <w:r>
        <w:rPr>
          <w:rFonts w:ascii="Arial" w:hAnsi="Arial" w:cs="Arial"/>
        </w:rPr>
        <w:t>.exe&gt;</w:t>
      </w:r>
    </w:p>
    <w:p w14:paraId="624E37C0" w14:textId="268F844C" w:rsidR="00C71BD5" w:rsidRDefault="00BA59D3" w:rsidP="00C71BD5">
      <w:pPr>
        <w:pStyle w:val="H1bodytext"/>
        <w:spacing w:after="120"/>
        <w:ind w:left="1440"/>
        <w:rPr>
          <w:rFonts w:ascii="Arial" w:hAnsi="Arial" w:cs="Arial"/>
        </w:rPr>
      </w:pPr>
      <w:r>
        <w:rPr>
          <w:rFonts w:ascii="Arial" w:hAnsi="Arial" w:cs="Arial"/>
        </w:rPr>
        <w:t>RAD_</w:t>
      </w:r>
      <w:r w:rsidR="00C71BD5">
        <w:rPr>
          <w:rFonts w:ascii="Arial" w:hAnsi="Arial" w:cs="Arial"/>
        </w:rPr>
        <w:t>INVFILE=&lt;path/to/</w:t>
      </w:r>
      <w:proofErr w:type="spellStart"/>
      <w:r>
        <w:rPr>
          <w:rFonts w:ascii="Arial" w:hAnsi="Arial" w:cs="Arial"/>
        </w:rPr>
        <w:t>radionuclide_</w:t>
      </w:r>
      <w:r w:rsidR="00C71BD5">
        <w:rPr>
          <w:rFonts w:ascii="Arial" w:hAnsi="Arial" w:cs="Arial"/>
        </w:rPr>
        <w:t>inventory_file</w:t>
      </w:r>
      <w:proofErr w:type="spellEnd"/>
      <w:r w:rsidR="00C71BD5">
        <w:rPr>
          <w:rFonts w:ascii="Arial" w:hAnsi="Arial" w:cs="Arial"/>
        </w:rPr>
        <w:t>&gt;</w:t>
      </w:r>
    </w:p>
    <w:p w14:paraId="6AD31DBD" w14:textId="309A9E1B" w:rsidR="00BA59D3" w:rsidRDefault="00BA59D3" w:rsidP="00C71BD5">
      <w:pPr>
        <w:pStyle w:val="H1bodytext"/>
        <w:spacing w:after="120"/>
        <w:ind w:left="1440"/>
        <w:rPr>
          <w:rFonts w:ascii="Arial" w:hAnsi="Arial" w:cs="Arial"/>
        </w:rPr>
      </w:pPr>
      <w:r>
        <w:rPr>
          <w:rFonts w:ascii="Arial" w:hAnsi="Arial" w:cs="Arial"/>
        </w:rPr>
        <w:t>CHEM_INVFILE=&lt;path/to/</w:t>
      </w:r>
      <w:proofErr w:type="spellStart"/>
      <w:r>
        <w:rPr>
          <w:rFonts w:ascii="Arial" w:hAnsi="Arial" w:cs="Arial"/>
        </w:rPr>
        <w:t>chemical_inventory_file</w:t>
      </w:r>
      <w:proofErr w:type="spellEnd"/>
      <w:r>
        <w:rPr>
          <w:rFonts w:ascii="Arial" w:hAnsi="Arial" w:cs="Arial"/>
        </w:rPr>
        <w:t>&gt;</w:t>
      </w:r>
    </w:p>
    <w:p w14:paraId="6DBD9BEF" w14:textId="5C1C0A18" w:rsidR="00C71BD5" w:rsidRDefault="00C71BD5" w:rsidP="00C71BD5">
      <w:pPr>
        <w:pStyle w:val="H1bodytext"/>
        <w:spacing w:after="120"/>
        <w:ind w:left="1440"/>
        <w:rPr>
          <w:rFonts w:ascii="Arial" w:hAnsi="Arial" w:cs="Arial"/>
        </w:rPr>
      </w:pPr>
      <w:r>
        <w:rPr>
          <w:rFonts w:ascii="Arial" w:hAnsi="Arial" w:cs="Arial"/>
        </w:rPr>
        <w:t>B3</w:t>
      </w:r>
      <w:r w:rsidR="001B2EC5">
        <w:rPr>
          <w:rFonts w:ascii="Arial" w:hAnsi="Arial" w:cs="Arial"/>
        </w:rPr>
        <w:t>T4</w:t>
      </w:r>
      <w:r>
        <w:rPr>
          <w:rFonts w:ascii="Arial" w:hAnsi="Arial" w:cs="Arial"/>
        </w:rPr>
        <w:t>INFFRACFILE=&lt;path/to/b3</w:t>
      </w:r>
      <w:r w:rsidR="001B2EC5">
        <w:rPr>
          <w:rFonts w:ascii="Arial" w:hAnsi="Arial" w:cs="Arial"/>
        </w:rPr>
        <w:t>t4</w:t>
      </w:r>
      <w:r>
        <w:rPr>
          <w:rFonts w:ascii="Arial" w:hAnsi="Arial" w:cs="Arial"/>
        </w:rPr>
        <w:t>/infiltration/fraction/file&gt;</w:t>
      </w:r>
    </w:p>
    <w:p w14:paraId="2BFB3C2D" w14:textId="5957D681" w:rsidR="00E62A15" w:rsidRDefault="00C71BD5" w:rsidP="00327C21">
      <w:pPr>
        <w:pStyle w:val="H1bodytext"/>
        <w:spacing w:after="120"/>
        <w:ind w:left="1440"/>
        <w:rPr>
          <w:rFonts w:ascii="Arial" w:hAnsi="Arial"/>
          <w:highlight w:val="yellow"/>
        </w:rPr>
      </w:pPr>
      <w:r>
        <w:rPr>
          <w:rFonts w:ascii="Arial" w:hAnsi="Arial" w:cs="Arial"/>
        </w:rPr>
        <w:t>$TOOL $</w:t>
      </w:r>
      <w:r w:rsidRPr="006F1AAC">
        <w:rPr>
          <w:rFonts w:ascii="Arial" w:hAnsi="Arial" w:cs="Arial"/>
        </w:rPr>
        <w:t xml:space="preserve"> </w:t>
      </w:r>
      <w:r w:rsidR="00BA59D3">
        <w:rPr>
          <w:rFonts w:ascii="Arial" w:hAnsi="Arial" w:cs="Arial"/>
        </w:rPr>
        <w:t>RAD_</w:t>
      </w:r>
      <w:r>
        <w:rPr>
          <w:rFonts w:ascii="Arial" w:hAnsi="Arial" w:cs="Arial"/>
        </w:rPr>
        <w:t xml:space="preserve">INVFILE </w:t>
      </w:r>
      <w:r w:rsidR="00BA59D3">
        <w:rPr>
          <w:rFonts w:ascii="Arial" w:hAnsi="Arial" w:cs="Arial"/>
        </w:rPr>
        <w:t>$ CHEM_</w:t>
      </w:r>
      <w:proofErr w:type="gramStart"/>
      <w:r w:rsidR="00BA59D3">
        <w:rPr>
          <w:rFonts w:ascii="Arial" w:hAnsi="Arial" w:cs="Arial"/>
        </w:rPr>
        <w:t xml:space="preserve">INVFILE  </w:t>
      </w:r>
      <w:r>
        <w:rPr>
          <w:rFonts w:ascii="Arial" w:hAnsi="Arial" w:cs="Arial"/>
        </w:rPr>
        <w:t>$</w:t>
      </w:r>
      <w:proofErr w:type="gramEnd"/>
      <w:r w:rsidRPr="006F1AAC">
        <w:rPr>
          <w:rFonts w:ascii="Arial" w:hAnsi="Arial" w:cs="Arial"/>
        </w:rPr>
        <w:t xml:space="preserve"> </w:t>
      </w:r>
      <w:r>
        <w:rPr>
          <w:rFonts w:ascii="Arial" w:hAnsi="Arial" w:cs="Arial"/>
        </w:rPr>
        <w:t>B3</w:t>
      </w:r>
      <w:r w:rsidR="001B2EC5">
        <w:rPr>
          <w:rFonts w:ascii="Arial" w:hAnsi="Arial" w:cs="Arial"/>
        </w:rPr>
        <w:t>T4</w:t>
      </w:r>
      <w:r>
        <w:rPr>
          <w:rFonts w:ascii="Arial" w:hAnsi="Arial" w:cs="Arial"/>
        </w:rPr>
        <w:t>INFFRACFILE</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3C60A1F1" w:rsidR="00117D2C" w:rsidRDefault="00E54EEB" w:rsidP="00E20031">
      <w:pPr>
        <w:ind w:left="720"/>
      </w:pPr>
      <w:r>
        <w:t xml:space="preserve">This section details </w:t>
      </w:r>
      <w:r w:rsidR="009624EB">
        <w:t xml:space="preserve">changes incorporated into each version of the </w:t>
      </w:r>
      <w:sdt>
        <w:sdtPr>
          <w:alias w:val="Keywords"/>
          <w:tag w:val=""/>
          <w:id w:val="-696780657"/>
          <w:placeholder>
            <w:docPart w:val="BC4E21F549054703950B95872E912298"/>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t>CIE Source Rerouting</w:t>
          </w:r>
        </w:sdtContent>
      </w:sdt>
      <w:r w:rsidR="003D1C68">
        <w:t xml:space="preserve"> </w:t>
      </w:r>
      <w:r w:rsidR="00D60993">
        <w:t>tool.</w:t>
      </w:r>
    </w:p>
    <w:p w14:paraId="3A03D83A" w14:textId="5E665E63" w:rsidR="004556EC" w:rsidRDefault="00FC4746" w:rsidP="004556EC">
      <w:pPr>
        <w:pStyle w:val="ListParagraph"/>
        <w:numPr>
          <w:ilvl w:val="0"/>
          <w:numId w:val="15"/>
        </w:numPr>
      </w:pPr>
      <w:r>
        <w:t xml:space="preserve">1.0 </w:t>
      </w:r>
      <w:r w:rsidR="009F6764">
        <w:t>–</w:t>
      </w:r>
      <w:r>
        <w:t xml:space="preserve"> </w:t>
      </w:r>
      <w:r w:rsidR="009F6764">
        <w:t>Tool was developed.</w:t>
      </w:r>
    </w:p>
    <w:p w14:paraId="183FDAC0" w14:textId="1CB87ED4" w:rsidR="0022697C" w:rsidRPr="004556EC" w:rsidRDefault="0022697C" w:rsidP="004556EC">
      <w:pPr>
        <w:pStyle w:val="ListParagraph"/>
        <w:numPr>
          <w:ilvl w:val="0"/>
          <w:numId w:val="15"/>
        </w:numPr>
      </w:pPr>
      <w:r>
        <w:t xml:space="preserve">1.1 – Tool was modified to incorporate </w:t>
      </w:r>
      <w:r w:rsidR="00A72F84">
        <w:t xml:space="preserve">rerouting of </w:t>
      </w:r>
      <w:r>
        <w:t>the 216-T-4 Pond system.</w:t>
      </w:r>
    </w:p>
    <w:p w14:paraId="054668B2" w14:textId="6A490809" w:rsidR="00B84712" w:rsidRDefault="00B84712">
      <w:pPr>
        <w:spacing w:after="160" w:line="259" w:lineRule="auto"/>
        <w:rPr>
          <w:rFonts w:eastAsia="Times New Roman"/>
          <w:szCs w:val="20"/>
        </w:rPr>
      </w:pPr>
      <w:r>
        <w:br w:type="page"/>
      </w:r>
    </w:p>
    <w:p w14:paraId="1341906C" w14:textId="77777777" w:rsidR="00E70C1D" w:rsidRDefault="00E70C1D" w:rsidP="004E37D0">
      <w:pPr>
        <w:pStyle w:val="Caption"/>
      </w:pPr>
    </w:p>
    <w:p w14:paraId="11255FB9" w14:textId="6FA23333" w:rsidR="00093579" w:rsidRDefault="007E22A1" w:rsidP="009538DB">
      <w:pPr>
        <w:pStyle w:val="Heading1"/>
        <w:numPr>
          <w:ilvl w:val="0"/>
          <w:numId w:val="0"/>
        </w:numPr>
        <w:spacing w:before="3000"/>
        <w:jc w:val="center"/>
        <w:rPr>
          <w:rFonts w:cs="Arial"/>
        </w:rPr>
      </w:pPr>
      <w:bookmarkStart w:id="6" w:name="_Ref33082828"/>
      <w:r>
        <w:t xml:space="preserve">Appendix </w:t>
      </w:r>
      <w:r>
        <w:fldChar w:fldCharType="begin"/>
      </w:r>
      <w:r>
        <w:instrText>SEQ Appendix \* ALPHABETIC</w:instrText>
      </w:r>
      <w:r>
        <w:fldChar w:fldCharType="separate"/>
      </w:r>
      <w:r w:rsidR="00E70C1D">
        <w:rPr>
          <w:noProof/>
        </w:rPr>
        <w:t>A</w:t>
      </w:r>
      <w:r>
        <w:fldChar w:fldCharType="end"/>
      </w:r>
      <w:bookmarkEnd w:id="6"/>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7A8E11E2" w14:textId="77777777" w:rsidR="00F76707" w:rsidRPr="00F76707" w:rsidRDefault="00F76707" w:rsidP="00F76707">
      <w:pPr>
        <w:rPr>
          <w:sz w:val="16"/>
          <w:szCs w:val="16"/>
        </w:rPr>
      </w:pPr>
      <w:r w:rsidRPr="00F76707">
        <w:rPr>
          <w:sz w:val="16"/>
          <w:szCs w:val="16"/>
        </w:rPr>
        <w:t>###Executing reroute Tool###</w:t>
      </w:r>
    </w:p>
    <w:p w14:paraId="3750F1E8" w14:textId="77777777" w:rsidR="00F76707" w:rsidRPr="00F76707" w:rsidRDefault="00F76707" w:rsidP="00F76707">
      <w:pPr>
        <w:rPr>
          <w:sz w:val="16"/>
          <w:szCs w:val="16"/>
        </w:rPr>
      </w:pPr>
    </w:p>
    <w:p w14:paraId="375D23EE" w14:textId="77777777" w:rsidR="00F76707" w:rsidRPr="00F76707" w:rsidRDefault="00F76707" w:rsidP="00F76707">
      <w:pPr>
        <w:rPr>
          <w:sz w:val="16"/>
          <w:szCs w:val="16"/>
        </w:rPr>
      </w:pPr>
      <w:r w:rsidRPr="00F76707">
        <w:rPr>
          <w:sz w:val="16"/>
          <w:szCs w:val="16"/>
        </w:rPr>
        <w:t>###Executing Fingerprint Tool###</w:t>
      </w:r>
    </w:p>
    <w:p w14:paraId="0B38225A" w14:textId="77777777" w:rsidR="00F76707" w:rsidRPr="00F76707" w:rsidRDefault="00F76707" w:rsidP="00F76707">
      <w:pPr>
        <w:rPr>
          <w:sz w:val="16"/>
          <w:szCs w:val="16"/>
        </w:rPr>
      </w:pPr>
      <w:r w:rsidRPr="00F76707">
        <w:rPr>
          <w:sz w:val="16"/>
          <w:szCs w:val="16"/>
        </w:rPr>
        <w:t>INFO--10/06/2020 10:30:05 AM--Starting CA-CIE Tool Runner.</w:t>
      </w:r>
      <w:r w:rsidRPr="00F76707">
        <w:rPr>
          <w:sz w:val="16"/>
          <w:szCs w:val="16"/>
        </w:rPr>
        <w:tab/>
        <w:t>Logging to "./cie_reroute_proprocesser.log"</w:t>
      </w:r>
    </w:p>
    <w:p w14:paraId="038A95B7" w14:textId="77777777" w:rsidR="00F76707" w:rsidRPr="00F76707" w:rsidRDefault="00F76707" w:rsidP="00F76707">
      <w:pPr>
        <w:rPr>
          <w:sz w:val="16"/>
          <w:szCs w:val="16"/>
        </w:rPr>
      </w:pPr>
      <w:r w:rsidRPr="00F76707">
        <w:rPr>
          <w:sz w:val="16"/>
          <w:szCs w:val="16"/>
        </w:rPr>
        <w:t>INFO--10/06/2020 10:30:05 AM--Code Version: 795361d49db1993395ed858ed4e46a049426a598 v5.10: /opt/tools/</w:t>
      </w:r>
      <w:proofErr w:type="spellStart"/>
      <w:r w:rsidRPr="00F76707">
        <w:rPr>
          <w:sz w:val="16"/>
          <w:szCs w:val="16"/>
        </w:rPr>
        <w:t>pylib</w:t>
      </w:r>
      <w:proofErr w:type="spellEnd"/>
      <w:r w:rsidRPr="00F76707">
        <w:rPr>
          <w:sz w:val="16"/>
          <w:szCs w:val="16"/>
        </w:rPr>
        <w:t>/runner/runner.py&lt;--1bcfd6779e9cbdb82673405873a8e5e81514ae27</w:t>
      </w:r>
    </w:p>
    <w:p w14:paraId="769E37BD" w14:textId="77777777" w:rsidR="00F76707" w:rsidRPr="00F76707" w:rsidRDefault="00F76707" w:rsidP="00F76707">
      <w:pPr>
        <w:rPr>
          <w:sz w:val="16"/>
          <w:szCs w:val="16"/>
        </w:rPr>
      </w:pPr>
    </w:p>
    <w:p w14:paraId="2ECD3896" w14:textId="77777777" w:rsidR="00F76707" w:rsidRPr="00F76707" w:rsidRDefault="00F76707" w:rsidP="00F76707">
      <w:pPr>
        <w:rPr>
          <w:sz w:val="16"/>
          <w:szCs w:val="16"/>
        </w:rPr>
      </w:pPr>
      <w:r w:rsidRPr="00F76707">
        <w:rPr>
          <w:sz w:val="16"/>
          <w:szCs w:val="16"/>
        </w:rPr>
        <w:t>INFO--10/06/2020 10:30:05 AM--Code Version: 795361d49db1993395ed858ed4e46a049426a598 v5.10: /opt/tools/</w:t>
      </w:r>
      <w:proofErr w:type="spellStart"/>
      <w:r w:rsidRPr="00F76707">
        <w:rPr>
          <w:sz w:val="16"/>
          <w:szCs w:val="16"/>
        </w:rPr>
        <w:t>pylib</w:t>
      </w:r>
      <w:proofErr w:type="spellEnd"/>
      <w:r w:rsidRPr="00F76707">
        <w:rPr>
          <w:sz w:val="16"/>
          <w:szCs w:val="16"/>
        </w:rPr>
        <w:t>/fingerprint/fingerprint.py&lt;--e9692a4faec2ee264fe50417b6b6a516ba82b2f6</w:t>
      </w:r>
    </w:p>
    <w:p w14:paraId="12008DC3" w14:textId="77777777" w:rsidR="00F76707" w:rsidRPr="00F76707" w:rsidRDefault="00F76707" w:rsidP="00F76707">
      <w:pPr>
        <w:rPr>
          <w:sz w:val="16"/>
          <w:szCs w:val="16"/>
        </w:rPr>
      </w:pPr>
    </w:p>
    <w:p w14:paraId="3A4B3F51" w14:textId="77777777" w:rsidR="00F76707" w:rsidRPr="00F76707" w:rsidRDefault="00F76707" w:rsidP="00F76707">
      <w:pPr>
        <w:rPr>
          <w:sz w:val="16"/>
          <w:szCs w:val="16"/>
        </w:rPr>
      </w:pPr>
      <w:r w:rsidRPr="00F76707">
        <w:rPr>
          <w:sz w:val="16"/>
          <w:szCs w:val="16"/>
        </w:rPr>
        <w:t xml:space="preserve">INFO--10/06/2020 10:30:05 AM--QA Status: </w:t>
      </w:r>
      <w:proofErr w:type="gramStart"/>
      <w:r w:rsidRPr="00F76707">
        <w:rPr>
          <w:sz w:val="16"/>
          <w:szCs w:val="16"/>
        </w:rPr>
        <w:t>QUALIFIED :</w:t>
      </w:r>
      <w:proofErr w:type="gramEnd"/>
      <w:r w:rsidRPr="00F76707">
        <w:rPr>
          <w:sz w:val="16"/>
          <w:szCs w:val="16"/>
        </w:rPr>
        <w:t xml:space="preserve"> /opt/tools/pylib/runner/runner.py</w:t>
      </w:r>
    </w:p>
    <w:p w14:paraId="73C8D938" w14:textId="77777777" w:rsidR="00F76707" w:rsidRPr="00F76707" w:rsidRDefault="00F76707" w:rsidP="00F76707">
      <w:pPr>
        <w:rPr>
          <w:sz w:val="16"/>
          <w:szCs w:val="16"/>
        </w:rPr>
      </w:pPr>
      <w:r w:rsidRPr="00F76707">
        <w:rPr>
          <w:sz w:val="16"/>
          <w:szCs w:val="16"/>
        </w:rPr>
        <w:t xml:space="preserve">INFO--10/06/2020 10:30:05 AM--QA Status: </w:t>
      </w:r>
      <w:proofErr w:type="gramStart"/>
      <w:r w:rsidRPr="00F76707">
        <w:rPr>
          <w:sz w:val="16"/>
          <w:szCs w:val="16"/>
        </w:rPr>
        <w:t>QUALIFIED :</w:t>
      </w:r>
      <w:proofErr w:type="gramEnd"/>
      <w:r w:rsidRPr="00F76707">
        <w:rPr>
          <w:sz w:val="16"/>
          <w:szCs w:val="16"/>
        </w:rPr>
        <w:t xml:space="preserve"> /opt/tools/pylib/fingerprint/fingerprint.py</w:t>
      </w:r>
    </w:p>
    <w:p w14:paraId="7B422E87" w14:textId="77777777" w:rsidR="00F76707" w:rsidRPr="00F76707" w:rsidRDefault="00F76707" w:rsidP="00F76707">
      <w:pPr>
        <w:rPr>
          <w:sz w:val="16"/>
          <w:szCs w:val="16"/>
        </w:rPr>
      </w:pPr>
      <w:r w:rsidRPr="00F76707">
        <w:rPr>
          <w:sz w:val="16"/>
          <w:szCs w:val="16"/>
        </w:rPr>
        <w:t>INFO--10/06/2020 10:30:05 AM--Invoking Command:"python3.6"</w:t>
      </w:r>
      <w:r w:rsidRPr="00F76707">
        <w:rPr>
          <w:sz w:val="16"/>
          <w:szCs w:val="16"/>
        </w:rPr>
        <w:tab/>
        <w:t>with Arguments:"/opt/tools/pylib/fingerprint/fingerprint.py F_CP-61786_R1_sorted_mar42020.csv --output ./cie_reroute_proprocesser.log --</w:t>
      </w:r>
      <w:proofErr w:type="spellStart"/>
      <w:r w:rsidRPr="00F76707">
        <w:rPr>
          <w:sz w:val="16"/>
          <w:szCs w:val="16"/>
        </w:rPr>
        <w:t>outputmode</w:t>
      </w:r>
      <w:proofErr w:type="spellEnd"/>
      <w:r w:rsidRPr="00F76707">
        <w:rPr>
          <w:sz w:val="16"/>
          <w:szCs w:val="16"/>
        </w:rPr>
        <w:t xml:space="preserve"> a"</w:t>
      </w:r>
    </w:p>
    <w:p w14:paraId="34FFF48B" w14:textId="77777777" w:rsidR="00F76707" w:rsidRPr="00F76707" w:rsidRDefault="00F76707" w:rsidP="00F76707">
      <w:pPr>
        <w:rPr>
          <w:sz w:val="16"/>
          <w:szCs w:val="16"/>
        </w:rPr>
      </w:pPr>
      <w:r w:rsidRPr="00F76707">
        <w:rPr>
          <w:sz w:val="16"/>
          <w:szCs w:val="16"/>
        </w:rPr>
        <w:t>INFO--10/06/2020 10:30:05 AM--</w:t>
      </w:r>
      <w:proofErr w:type="spellStart"/>
      <w:r w:rsidRPr="00F76707">
        <w:rPr>
          <w:sz w:val="16"/>
          <w:szCs w:val="16"/>
        </w:rPr>
        <w:t>Username</w:t>
      </w:r>
      <w:proofErr w:type="gramStart"/>
      <w:r w:rsidRPr="00F76707">
        <w:rPr>
          <w:sz w:val="16"/>
          <w:szCs w:val="16"/>
        </w:rPr>
        <w:t>:cfarrow</w:t>
      </w:r>
      <w:proofErr w:type="spellEnd"/>
      <w:proofErr w:type="gramEnd"/>
      <w:r w:rsidRPr="00F76707">
        <w:rPr>
          <w:sz w:val="16"/>
          <w:szCs w:val="16"/>
        </w:rPr>
        <w:tab/>
      </w:r>
      <w:proofErr w:type="spellStart"/>
      <w:r w:rsidRPr="00F76707">
        <w:rPr>
          <w:sz w:val="16"/>
          <w:szCs w:val="16"/>
        </w:rPr>
        <w:t>Computer:olive</w:t>
      </w:r>
      <w:proofErr w:type="spellEnd"/>
      <w:r w:rsidRPr="00F76707">
        <w:rPr>
          <w:sz w:val="16"/>
          <w:szCs w:val="16"/>
        </w:rPr>
        <w:tab/>
      </w:r>
      <w:proofErr w:type="spellStart"/>
      <w:r w:rsidRPr="00F76707">
        <w:rPr>
          <w:sz w:val="16"/>
          <w:szCs w:val="16"/>
        </w:rPr>
        <w:t>Platform:Linux</w:t>
      </w:r>
      <w:proofErr w:type="spellEnd"/>
      <w:r w:rsidRPr="00F76707">
        <w:rPr>
          <w:sz w:val="16"/>
          <w:szCs w:val="16"/>
        </w:rPr>
        <w:t xml:space="preserve"> 4.4.0-38-generic #57~14.04.1-Ubuntu SMP Tue Sep 6 17:20:43 UTC 2016</w:t>
      </w:r>
    </w:p>
    <w:p w14:paraId="5A5549F1" w14:textId="77777777" w:rsidR="00F76707" w:rsidRPr="00F76707" w:rsidRDefault="00F76707" w:rsidP="00F76707">
      <w:pPr>
        <w:rPr>
          <w:sz w:val="16"/>
          <w:szCs w:val="16"/>
        </w:rPr>
      </w:pPr>
      <w:r w:rsidRPr="00F76707">
        <w:rPr>
          <w:sz w:val="16"/>
          <w:szCs w:val="16"/>
        </w:rPr>
        <w:t>Fingerprint generated at 2020-10-06 10:30:05.535825</w:t>
      </w:r>
    </w:p>
    <w:p w14:paraId="15028D67" w14:textId="77777777" w:rsidR="00F76707" w:rsidRPr="00F76707" w:rsidRDefault="00F76707" w:rsidP="00F76707">
      <w:pPr>
        <w:rPr>
          <w:sz w:val="16"/>
          <w:szCs w:val="16"/>
        </w:rPr>
      </w:pPr>
      <w:r w:rsidRPr="00F76707">
        <w:rPr>
          <w:sz w:val="16"/>
          <w:szCs w:val="16"/>
        </w:rPr>
        <w:t>F_CP-61786_R1_sorted_mar42020.csv</w:t>
      </w:r>
      <w:r w:rsidRPr="00F76707">
        <w:rPr>
          <w:sz w:val="16"/>
          <w:szCs w:val="16"/>
        </w:rPr>
        <w:tab/>
        <w:t>f91b90c8db64311bd94048ac23c22196a2a9dcb6aac776df4b8a91518e9ac8f1</w:t>
      </w:r>
    </w:p>
    <w:p w14:paraId="1DF75CA5" w14:textId="77777777" w:rsidR="00F76707" w:rsidRPr="00F76707" w:rsidRDefault="00F76707" w:rsidP="00F76707">
      <w:pPr>
        <w:rPr>
          <w:sz w:val="16"/>
          <w:szCs w:val="16"/>
        </w:rPr>
      </w:pPr>
    </w:p>
    <w:p w14:paraId="35A9F092" w14:textId="77777777" w:rsidR="00F76707" w:rsidRPr="00F76707" w:rsidRDefault="00F76707" w:rsidP="00F76707">
      <w:pPr>
        <w:rPr>
          <w:sz w:val="16"/>
          <w:szCs w:val="16"/>
        </w:rPr>
      </w:pPr>
      <w:r w:rsidRPr="00F76707">
        <w:rPr>
          <w:sz w:val="16"/>
          <w:szCs w:val="16"/>
        </w:rPr>
        <w:t>###Finished Process###</w:t>
      </w:r>
    </w:p>
    <w:p w14:paraId="537EE795" w14:textId="77777777" w:rsidR="00F76707" w:rsidRPr="00F76707" w:rsidRDefault="00F76707" w:rsidP="00F76707">
      <w:pPr>
        <w:rPr>
          <w:sz w:val="16"/>
          <w:szCs w:val="16"/>
        </w:rPr>
      </w:pPr>
    </w:p>
    <w:p w14:paraId="4687111A" w14:textId="77777777" w:rsidR="00F76707" w:rsidRPr="00F76707" w:rsidRDefault="00F76707" w:rsidP="00F76707">
      <w:pPr>
        <w:rPr>
          <w:sz w:val="16"/>
          <w:szCs w:val="16"/>
        </w:rPr>
      </w:pPr>
    </w:p>
    <w:p w14:paraId="46A7E158" w14:textId="77777777" w:rsidR="00F76707" w:rsidRPr="00F76707" w:rsidRDefault="00F76707" w:rsidP="00F76707">
      <w:pPr>
        <w:rPr>
          <w:sz w:val="16"/>
          <w:szCs w:val="16"/>
        </w:rPr>
      </w:pPr>
    </w:p>
    <w:p w14:paraId="317CD113" w14:textId="77777777" w:rsidR="00F76707" w:rsidRPr="00F76707" w:rsidRDefault="00F76707" w:rsidP="00F76707">
      <w:pPr>
        <w:rPr>
          <w:sz w:val="16"/>
          <w:szCs w:val="16"/>
        </w:rPr>
      </w:pPr>
      <w:r w:rsidRPr="00F76707">
        <w:rPr>
          <w:sz w:val="16"/>
          <w:szCs w:val="16"/>
        </w:rPr>
        <w:t>###Executing Fingerprint Tool###</w:t>
      </w:r>
    </w:p>
    <w:p w14:paraId="1C6D9328" w14:textId="77777777" w:rsidR="00F76707" w:rsidRPr="00F76707" w:rsidRDefault="00F76707" w:rsidP="00F76707">
      <w:pPr>
        <w:rPr>
          <w:sz w:val="16"/>
          <w:szCs w:val="16"/>
        </w:rPr>
      </w:pPr>
      <w:r w:rsidRPr="00F76707">
        <w:rPr>
          <w:sz w:val="16"/>
          <w:szCs w:val="16"/>
        </w:rPr>
        <w:t>INFO--10/06/2020 10:30:05 AM--Starting CA-CIE Tool Runner.</w:t>
      </w:r>
      <w:r w:rsidRPr="00F76707">
        <w:rPr>
          <w:sz w:val="16"/>
          <w:szCs w:val="16"/>
        </w:rPr>
        <w:tab/>
        <w:t>Logging to "./cie_reroute_proprocesser.log"</w:t>
      </w:r>
    </w:p>
    <w:p w14:paraId="32B3236C" w14:textId="77777777" w:rsidR="00F76707" w:rsidRPr="00F76707" w:rsidRDefault="00F76707" w:rsidP="00F76707">
      <w:pPr>
        <w:rPr>
          <w:sz w:val="16"/>
          <w:szCs w:val="16"/>
        </w:rPr>
      </w:pPr>
      <w:r w:rsidRPr="00F76707">
        <w:rPr>
          <w:sz w:val="16"/>
          <w:szCs w:val="16"/>
        </w:rPr>
        <w:t>INFO--10/06/2020 10:30:05 AM--Code Version: 795361d49db1993395ed858ed4e46a049426a598 v5.10: /opt/tools/</w:t>
      </w:r>
      <w:proofErr w:type="spellStart"/>
      <w:r w:rsidRPr="00F76707">
        <w:rPr>
          <w:sz w:val="16"/>
          <w:szCs w:val="16"/>
        </w:rPr>
        <w:t>pylib</w:t>
      </w:r>
      <w:proofErr w:type="spellEnd"/>
      <w:r w:rsidRPr="00F76707">
        <w:rPr>
          <w:sz w:val="16"/>
          <w:szCs w:val="16"/>
        </w:rPr>
        <w:t>/runner/runner.py&lt;--1bcfd6779e9cbdb82673405873a8e5e81514ae27</w:t>
      </w:r>
    </w:p>
    <w:p w14:paraId="1D62C16D" w14:textId="77777777" w:rsidR="00F76707" w:rsidRPr="00F76707" w:rsidRDefault="00F76707" w:rsidP="00F76707">
      <w:pPr>
        <w:rPr>
          <w:sz w:val="16"/>
          <w:szCs w:val="16"/>
        </w:rPr>
      </w:pPr>
    </w:p>
    <w:p w14:paraId="70A3283E" w14:textId="77777777" w:rsidR="00F76707" w:rsidRPr="00F76707" w:rsidRDefault="00F76707" w:rsidP="00F76707">
      <w:pPr>
        <w:rPr>
          <w:sz w:val="16"/>
          <w:szCs w:val="16"/>
        </w:rPr>
      </w:pPr>
      <w:r w:rsidRPr="00F76707">
        <w:rPr>
          <w:sz w:val="16"/>
          <w:szCs w:val="16"/>
        </w:rPr>
        <w:t>INFO--10/06/2020 10:30:05 AM--Code Version: 795361d49db1993395ed858ed4e46a049426a598 v5.10: /opt/tools/</w:t>
      </w:r>
      <w:proofErr w:type="spellStart"/>
      <w:r w:rsidRPr="00F76707">
        <w:rPr>
          <w:sz w:val="16"/>
          <w:szCs w:val="16"/>
        </w:rPr>
        <w:t>pylib</w:t>
      </w:r>
      <w:proofErr w:type="spellEnd"/>
      <w:r w:rsidRPr="00F76707">
        <w:rPr>
          <w:sz w:val="16"/>
          <w:szCs w:val="16"/>
        </w:rPr>
        <w:t>/fingerprint/fingerprint.py&lt;--e9692a4faec2ee264fe50417b6b6a516ba82b2f6</w:t>
      </w:r>
    </w:p>
    <w:p w14:paraId="3E4BD4D3" w14:textId="77777777" w:rsidR="00F76707" w:rsidRPr="00F76707" w:rsidRDefault="00F76707" w:rsidP="00F76707">
      <w:pPr>
        <w:rPr>
          <w:sz w:val="16"/>
          <w:szCs w:val="16"/>
        </w:rPr>
      </w:pPr>
    </w:p>
    <w:p w14:paraId="7E3077B1" w14:textId="77777777" w:rsidR="00F76707" w:rsidRPr="00F76707" w:rsidRDefault="00F76707" w:rsidP="00F76707">
      <w:pPr>
        <w:rPr>
          <w:sz w:val="16"/>
          <w:szCs w:val="16"/>
        </w:rPr>
      </w:pPr>
      <w:r w:rsidRPr="00F76707">
        <w:rPr>
          <w:sz w:val="16"/>
          <w:szCs w:val="16"/>
        </w:rPr>
        <w:t xml:space="preserve">INFO--10/06/2020 10:30:05 AM--QA Status: </w:t>
      </w:r>
      <w:proofErr w:type="gramStart"/>
      <w:r w:rsidRPr="00F76707">
        <w:rPr>
          <w:sz w:val="16"/>
          <w:szCs w:val="16"/>
        </w:rPr>
        <w:t>QUALIFIED :</w:t>
      </w:r>
      <w:proofErr w:type="gramEnd"/>
      <w:r w:rsidRPr="00F76707">
        <w:rPr>
          <w:sz w:val="16"/>
          <w:szCs w:val="16"/>
        </w:rPr>
        <w:t xml:space="preserve"> /opt/tools/pylib/runner/runner.py</w:t>
      </w:r>
    </w:p>
    <w:p w14:paraId="246CC7B9" w14:textId="77777777" w:rsidR="00F76707" w:rsidRPr="00F76707" w:rsidRDefault="00F76707" w:rsidP="00F76707">
      <w:pPr>
        <w:rPr>
          <w:sz w:val="16"/>
          <w:szCs w:val="16"/>
        </w:rPr>
      </w:pPr>
      <w:r w:rsidRPr="00F76707">
        <w:rPr>
          <w:sz w:val="16"/>
          <w:szCs w:val="16"/>
        </w:rPr>
        <w:t xml:space="preserve">INFO--10/06/2020 10:30:05 AM--QA Status: </w:t>
      </w:r>
      <w:proofErr w:type="gramStart"/>
      <w:r w:rsidRPr="00F76707">
        <w:rPr>
          <w:sz w:val="16"/>
          <w:szCs w:val="16"/>
        </w:rPr>
        <w:t>QUALIFIED :</w:t>
      </w:r>
      <w:proofErr w:type="gramEnd"/>
      <w:r w:rsidRPr="00F76707">
        <w:rPr>
          <w:sz w:val="16"/>
          <w:szCs w:val="16"/>
        </w:rPr>
        <w:t xml:space="preserve"> /opt/tools/pylib/fingerprint/fingerprint.py</w:t>
      </w:r>
    </w:p>
    <w:p w14:paraId="7C36D8F3" w14:textId="77777777" w:rsidR="00F76707" w:rsidRPr="00F76707" w:rsidRDefault="00F76707" w:rsidP="00F76707">
      <w:pPr>
        <w:rPr>
          <w:sz w:val="16"/>
          <w:szCs w:val="16"/>
        </w:rPr>
      </w:pPr>
      <w:r w:rsidRPr="00F76707">
        <w:rPr>
          <w:sz w:val="16"/>
          <w:szCs w:val="16"/>
        </w:rPr>
        <w:t>INFO--10/06/2020 10:30:05 AM--Invoking Command:"python3.6"</w:t>
      </w:r>
      <w:r w:rsidRPr="00F76707">
        <w:rPr>
          <w:sz w:val="16"/>
          <w:szCs w:val="16"/>
        </w:rPr>
        <w:tab/>
        <w:t>with Arguments:"/opt/tools/pylib/fingerprint/fingerprint.py Appendix_B_of_CP-64710_09092020_in_ICF.csv --output ./cie_reroute_proprocesser.log --</w:t>
      </w:r>
      <w:proofErr w:type="spellStart"/>
      <w:r w:rsidRPr="00F76707">
        <w:rPr>
          <w:sz w:val="16"/>
          <w:szCs w:val="16"/>
        </w:rPr>
        <w:t>outputmode</w:t>
      </w:r>
      <w:proofErr w:type="spellEnd"/>
      <w:r w:rsidRPr="00F76707">
        <w:rPr>
          <w:sz w:val="16"/>
          <w:szCs w:val="16"/>
        </w:rPr>
        <w:t xml:space="preserve"> a"</w:t>
      </w:r>
    </w:p>
    <w:p w14:paraId="5F2DCCD3" w14:textId="77777777" w:rsidR="00F76707" w:rsidRPr="00F76707" w:rsidRDefault="00F76707" w:rsidP="00F76707">
      <w:pPr>
        <w:rPr>
          <w:sz w:val="16"/>
          <w:szCs w:val="16"/>
        </w:rPr>
      </w:pPr>
      <w:r w:rsidRPr="00F76707">
        <w:rPr>
          <w:sz w:val="16"/>
          <w:szCs w:val="16"/>
        </w:rPr>
        <w:t>INFO--10/06/2020 10:30:05 AM--</w:t>
      </w:r>
      <w:proofErr w:type="spellStart"/>
      <w:r w:rsidRPr="00F76707">
        <w:rPr>
          <w:sz w:val="16"/>
          <w:szCs w:val="16"/>
        </w:rPr>
        <w:t>Username</w:t>
      </w:r>
      <w:proofErr w:type="gramStart"/>
      <w:r w:rsidRPr="00F76707">
        <w:rPr>
          <w:sz w:val="16"/>
          <w:szCs w:val="16"/>
        </w:rPr>
        <w:t>:cfarrow</w:t>
      </w:r>
      <w:proofErr w:type="spellEnd"/>
      <w:proofErr w:type="gramEnd"/>
      <w:r w:rsidRPr="00F76707">
        <w:rPr>
          <w:sz w:val="16"/>
          <w:szCs w:val="16"/>
        </w:rPr>
        <w:tab/>
      </w:r>
      <w:proofErr w:type="spellStart"/>
      <w:r w:rsidRPr="00F76707">
        <w:rPr>
          <w:sz w:val="16"/>
          <w:szCs w:val="16"/>
        </w:rPr>
        <w:t>Computer:olive</w:t>
      </w:r>
      <w:proofErr w:type="spellEnd"/>
      <w:r w:rsidRPr="00F76707">
        <w:rPr>
          <w:sz w:val="16"/>
          <w:szCs w:val="16"/>
        </w:rPr>
        <w:tab/>
      </w:r>
      <w:proofErr w:type="spellStart"/>
      <w:r w:rsidRPr="00F76707">
        <w:rPr>
          <w:sz w:val="16"/>
          <w:szCs w:val="16"/>
        </w:rPr>
        <w:t>Platform:Linux</w:t>
      </w:r>
      <w:proofErr w:type="spellEnd"/>
      <w:r w:rsidRPr="00F76707">
        <w:rPr>
          <w:sz w:val="16"/>
          <w:szCs w:val="16"/>
        </w:rPr>
        <w:t xml:space="preserve"> 4.4.0-38-generic #57~14.04.1-Ubuntu SMP Tue Sep 6 17:20:43 UTC 2016</w:t>
      </w:r>
    </w:p>
    <w:p w14:paraId="7B179FE1" w14:textId="77777777" w:rsidR="00F76707" w:rsidRPr="00F76707" w:rsidRDefault="00F76707" w:rsidP="00F76707">
      <w:pPr>
        <w:rPr>
          <w:sz w:val="16"/>
          <w:szCs w:val="16"/>
        </w:rPr>
      </w:pPr>
      <w:r w:rsidRPr="00F76707">
        <w:rPr>
          <w:sz w:val="16"/>
          <w:szCs w:val="16"/>
        </w:rPr>
        <w:t>Fingerprint generated at 2020-10-06 10:30:05.830363</w:t>
      </w:r>
    </w:p>
    <w:p w14:paraId="545D63C9" w14:textId="77777777" w:rsidR="00F76707" w:rsidRPr="00F76707" w:rsidRDefault="00F76707" w:rsidP="00F76707">
      <w:pPr>
        <w:rPr>
          <w:sz w:val="16"/>
          <w:szCs w:val="16"/>
        </w:rPr>
      </w:pPr>
      <w:r w:rsidRPr="00F76707">
        <w:rPr>
          <w:sz w:val="16"/>
          <w:szCs w:val="16"/>
        </w:rPr>
        <w:t>Appendix_B_of_CP-64710_09092020_in_ICF.csv</w:t>
      </w:r>
      <w:r w:rsidRPr="00F76707">
        <w:rPr>
          <w:sz w:val="16"/>
          <w:szCs w:val="16"/>
        </w:rPr>
        <w:tab/>
        <w:t>20a8fa98d0d0dcae725f1932f190feba2951a98a8381b89e197482fb06b6ab7e</w:t>
      </w:r>
    </w:p>
    <w:p w14:paraId="1DCA0956" w14:textId="77777777" w:rsidR="00F76707" w:rsidRPr="00F76707" w:rsidRDefault="00F76707" w:rsidP="00F76707">
      <w:pPr>
        <w:rPr>
          <w:sz w:val="16"/>
          <w:szCs w:val="16"/>
        </w:rPr>
      </w:pPr>
    </w:p>
    <w:p w14:paraId="6AD4F09F" w14:textId="77777777" w:rsidR="00F76707" w:rsidRPr="00F76707" w:rsidRDefault="00F76707" w:rsidP="00F76707">
      <w:pPr>
        <w:rPr>
          <w:sz w:val="16"/>
          <w:szCs w:val="16"/>
        </w:rPr>
      </w:pPr>
      <w:r w:rsidRPr="00F76707">
        <w:rPr>
          <w:sz w:val="16"/>
          <w:szCs w:val="16"/>
        </w:rPr>
        <w:t>###Finished Process###</w:t>
      </w:r>
    </w:p>
    <w:p w14:paraId="061FEF70" w14:textId="77777777" w:rsidR="00F76707" w:rsidRPr="00F76707" w:rsidRDefault="00F76707" w:rsidP="00F76707">
      <w:pPr>
        <w:rPr>
          <w:sz w:val="16"/>
          <w:szCs w:val="16"/>
        </w:rPr>
      </w:pPr>
    </w:p>
    <w:p w14:paraId="12314FEA" w14:textId="77777777" w:rsidR="00F76707" w:rsidRPr="00F76707" w:rsidRDefault="00F76707" w:rsidP="00F76707">
      <w:pPr>
        <w:rPr>
          <w:sz w:val="16"/>
          <w:szCs w:val="16"/>
        </w:rPr>
      </w:pPr>
    </w:p>
    <w:p w14:paraId="08D38EA4" w14:textId="77777777" w:rsidR="00F76707" w:rsidRPr="00F76707" w:rsidRDefault="00F76707" w:rsidP="00F76707">
      <w:pPr>
        <w:rPr>
          <w:sz w:val="16"/>
          <w:szCs w:val="16"/>
        </w:rPr>
      </w:pPr>
    </w:p>
    <w:p w14:paraId="3713D9C2" w14:textId="77777777" w:rsidR="00F76707" w:rsidRPr="00F76707" w:rsidRDefault="00F76707" w:rsidP="00F76707">
      <w:pPr>
        <w:rPr>
          <w:sz w:val="16"/>
          <w:szCs w:val="16"/>
        </w:rPr>
      </w:pPr>
      <w:r w:rsidRPr="00F76707">
        <w:rPr>
          <w:sz w:val="16"/>
          <w:szCs w:val="16"/>
        </w:rPr>
        <w:t>###Executing reroute##</w:t>
      </w:r>
    </w:p>
    <w:p w14:paraId="0F95B974" w14:textId="77777777" w:rsidR="00F76707" w:rsidRPr="00F76707" w:rsidRDefault="00F76707" w:rsidP="00F76707">
      <w:pPr>
        <w:rPr>
          <w:sz w:val="16"/>
          <w:szCs w:val="16"/>
        </w:rPr>
      </w:pPr>
      <w:r w:rsidRPr="00F76707">
        <w:rPr>
          <w:sz w:val="16"/>
          <w:szCs w:val="16"/>
        </w:rPr>
        <w:t>INFO--10/06/2020 10:30:05 AM--Starting CA-CIE Tool Runner.</w:t>
      </w:r>
      <w:r w:rsidRPr="00F76707">
        <w:rPr>
          <w:sz w:val="16"/>
          <w:szCs w:val="16"/>
        </w:rPr>
        <w:tab/>
        <w:t>Logging to "./cie_reroute_proprocesser.log"</w:t>
      </w:r>
    </w:p>
    <w:p w14:paraId="7DF83FAC" w14:textId="77777777" w:rsidR="00F76707" w:rsidRPr="00F76707" w:rsidRDefault="00F76707" w:rsidP="00F76707">
      <w:pPr>
        <w:rPr>
          <w:sz w:val="16"/>
          <w:szCs w:val="16"/>
        </w:rPr>
      </w:pPr>
      <w:r w:rsidRPr="00F76707">
        <w:rPr>
          <w:sz w:val="16"/>
          <w:szCs w:val="16"/>
        </w:rPr>
        <w:t>INFO--10/06/2020 10:30:05 AM--Code Version: 795361d49db1993395ed858ed4e46a049426a598 v5.10: /opt/tools/</w:t>
      </w:r>
      <w:proofErr w:type="spellStart"/>
      <w:r w:rsidRPr="00F76707">
        <w:rPr>
          <w:sz w:val="16"/>
          <w:szCs w:val="16"/>
        </w:rPr>
        <w:t>pylib</w:t>
      </w:r>
      <w:proofErr w:type="spellEnd"/>
      <w:r w:rsidRPr="00F76707">
        <w:rPr>
          <w:sz w:val="16"/>
          <w:szCs w:val="16"/>
        </w:rPr>
        <w:t>/runner/runner.py&lt;--1bcfd6779e9cbdb82673405873a8e5e81514ae27</w:t>
      </w:r>
    </w:p>
    <w:p w14:paraId="37AFB3F4" w14:textId="77777777" w:rsidR="00F76707" w:rsidRPr="00F76707" w:rsidRDefault="00F76707" w:rsidP="00F76707">
      <w:pPr>
        <w:rPr>
          <w:sz w:val="16"/>
          <w:szCs w:val="16"/>
        </w:rPr>
      </w:pPr>
    </w:p>
    <w:p w14:paraId="6A9764E4" w14:textId="77777777" w:rsidR="00F76707" w:rsidRPr="00F76707" w:rsidRDefault="00F76707" w:rsidP="00F76707">
      <w:pPr>
        <w:rPr>
          <w:sz w:val="16"/>
          <w:szCs w:val="16"/>
        </w:rPr>
      </w:pPr>
      <w:r w:rsidRPr="00F76707">
        <w:rPr>
          <w:sz w:val="16"/>
          <w:szCs w:val="16"/>
        </w:rPr>
        <w:t>INFO--10/06/2020 10:30:06 AM--Code Version: d3d610e7d6f22a1a15683d25ad7f4128c46919af Local repo SHA-1 has does not correspond to a remote repo release version: ../../../../CA-CIE-Tools-TestRepos/repo_reroute_sources_cie.f/tools/cie-reroute/linux/reroute_sources_cie_linux-intel-64.exe&lt;--aec8137296b7bf7c4f0f731f7b6788cb6e19eacc</w:t>
      </w:r>
    </w:p>
    <w:p w14:paraId="4D066315" w14:textId="77777777" w:rsidR="00F76707" w:rsidRPr="00F76707" w:rsidRDefault="00F76707" w:rsidP="00F76707">
      <w:pPr>
        <w:rPr>
          <w:sz w:val="16"/>
          <w:szCs w:val="16"/>
        </w:rPr>
      </w:pPr>
    </w:p>
    <w:p w14:paraId="0913F7D2" w14:textId="77777777" w:rsidR="00F76707" w:rsidRPr="00F76707" w:rsidRDefault="00F76707" w:rsidP="00F76707">
      <w:pPr>
        <w:rPr>
          <w:sz w:val="16"/>
          <w:szCs w:val="16"/>
        </w:rPr>
      </w:pPr>
      <w:r w:rsidRPr="00F76707">
        <w:rPr>
          <w:sz w:val="16"/>
          <w:szCs w:val="16"/>
        </w:rPr>
        <w:t xml:space="preserve">INFO--10/06/2020 10:30:06 AM--QA Status: </w:t>
      </w:r>
      <w:proofErr w:type="gramStart"/>
      <w:r w:rsidRPr="00F76707">
        <w:rPr>
          <w:sz w:val="16"/>
          <w:szCs w:val="16"/>
        </w:rPr>
        <w:t>QUALIFIED :</w:t>
      </w:r>
      <w:proofErr w:type="gramEnd"/>
      <w:r w:rsidRPr="00F76707">
        <w:rPr>
          <w:sz w:val="16"/>
          <w:szCs w:val="16"/>
        </w:rPr>
        <w:t xml:space="preserve"> /opt/tools/pylib/runner/runner.py</w:t>
      </w:r>
    </w:p>
    <w:p w14:paraId="5E16E8F0" w14:textId="77777777" w:rsidR="00F76707" w:rsidRPr="00F76707" w:rsidRDefault="00F76707" w:rsidP="00F76707">
      <w:pPr>
        <w:rPr>
          <w:sz w:val="16"/>
          <w:szCs w:val="16"/>
        </w:rPr>
      </w:pPr>
      <w:r w:rsidRPr="00F76707">
        <w:rPr>
          <w:sz w:val="16"/>
          <w:szCs w:val="16"/>
        </w:rPr>
        <w:t xml:space="preserve">INFO--10/06/2020 10:30:06 AM--QA Status: </w:t>
      </w:r>
      <w:proofErr w:type="gramStart"/>
      <w:r w:rsidRPr="00F76707">
        <w:rPr>
          <w:sz w:val="16"/>
          <w:szCs w:val="16"/>
        </w:rPr>
        <w:t>TEST :</w:t>
      </w:r>
      <w:proofErr w:type="gramEnd"/>
      <w:r w:rsidRPr="00F76707">
        <w:rPr>
          <w:sz w:val="16"/>
          <w:szCs w:val="16"/>
        </w:rPr>
        <w:t xml:space="preserve"> ../../../../CA-CIE-Tools-TestRepos/repo_reroute_sources_cie.f/tools/cie-reroute/linux/reroute_sources_cie_linux-intel-64.exe</w:t>
      </w:r>
    </w:p>
    <w:p w14:paraId="2FF31B20" w14:textId="77777777" w:rsidR="00F76707" w:rsidRPr="00F76707" w:rsidRDefault="00F76707" w:rsidP="00F76707">
      <w:pPr>
        <w:rPr>
          <w:sz w:val="16"/>
          <w:szCs w:val="16"/>
        </w:rPr>
      </w:pPr>
      <w:r w:rsidRPr="00F76707">
        <w:rPr>
          <w:sz w:val="16"/>
          <w:szCs w:val="16"/>
        </w:rPr>
        <w:t>INFO--10/06/2020 10:30:06 AM--Invoking Command:"../../../../CA-CIE-Tools-TestRepos/repo_reroute_sources_cie.f/tools/cie-reroute/linux/reroute_sources_cie_linux-intel-64.exe"</w:t>
      </w:r>
      <w:r w:rsidRPr="00F76707">
        <w:rPr>
          <w:sz w:val="16"/>
          <w:szCs w:val="16"/>
        </w:rPr>
        <w:tab/>
        <w:t>with Arguments:"F_CP-61786_R1_sorted_mar42020.csv Appendix_B_of_CP-64710_09092020_in_ICF.csv B-3_T-4_Pond_Fractions.csv"</w:t>
      </w:r>
    </w:p>
    <w:p w14:paraId="1C646F99" w14:textId="77777777" w:rsidR="00F76707" w:rsidRPr="00F76707" w:rsidRDefault="00F76707" w:rsidP="00F76707">
      <w:pPr>
        <w:rPr>
          <w:sz w:val="16"/>
          <w:szCs w:val="16"/>
        </w:rPr>
      </w:pPr>
      <w:r w:rsidRPr="00F76707">
        <w:rPr>
          <w:sz w:val="16"/>
          <w:szCs w:val="16"/>
        </w:rPr>
        <w:t>INFO--10/06/2020 10:30:06 AM--</w:t>
      </w:r>
      <w:proofErr w:type="spellStart"/>
      <w:r w:rsidRPr="00F76707">
        <w:rPr>
          <w:sz w:val="16"/>
          <w:szCs w:val="16"/>
        </w:rPr>
        <w:t>Username</w:t>
      </w:r>
      <w:proofErr w:type="gramStart"/>
      <w:r w:rsidRPr="00F76707">
        <w:rPr>
          <w:sz w:val="16"/>
          <w:szCs w:val="16"/>
        </w:rPr>
        <w:t>:cfarrow</w:t>
      </w:r>
      <w:proofErr w:type="spellEnd"/>
      <w:proofErr w:type="gramEnd"/>
      <w:r w:rsidRPr="00F76707">
        <w:rPr>
          <w:sz w:val="16"/>
          <w:szCs w:val="16"/>
        </w:rPr>
        <w:tab/>
      </w:r>
      <w:proofErr w:type="spellStart"/>
      <w:r w:rsidRPr="00F76707">
        <w:rPr>
          <w:sz w:val="16"/>
          <w:szCs w:val="16"/>
        </w:rPr>
        <w:t>Computer:olive</w:t>
      </w:r>
      <w:proofErr w:type="spellEnd"/>
      <w:r w:rsidRPr="00F76707">
        <w:rPr>
          <w:sz w:val="16"/>
          <w:szCs w:val="16"/>
        </w:rPr>
        <w:tab/>
      </w:r>
      <w:proofErr w:type="spellStart"/>
      <w:r w:rsidRPr="00F76707">
        <w:rPr>
          <w:sz w:val="16"/>
          <w:szCs w:val="16"/>
        </w:rPr>
        <w:t>Platform:Linux</w:t>
      </w:r>
      <w:proofErr w:type="spellEnd"/>
      <w:r w:rsidRPr="00F76707">
        <w:rPr>
          <w:sz w:val="16"/>
          <w:szCs w:val="16"/>
        </w:rPr>
        <w:t xml:space="preserve"> 4.4.0-38-generic #57~14.04.1-Ubuntu SMP Tue Sep 6 17:20:43 UTC 2016</w:t>
      </w:r>
    </w:p>
    <w:p w14:paraId="5419F34F" w14:textId="77777777" w:rsidR="00F76707" w:rsidRPr="00F76707" w:rsidRDefault="00F76707" w:rsidP="00F76707">
      <w:pPr>
        <w:rPr>
          <w:sz w:val="16"/>
          <w:szCs w:val="16"/>
        </w:rPr>
      </w:pPr>
      <w:r w:rsidRPr="00F76707">
        <w:rPr>
          <w:sz w:val="16"/>
          <w:szCs w:val="16"/>
        </w:rPr>
        <w:t>###Finished Process###</w:t>
      </w:r>
    </w:p>
    <w:p w14:paraId="0297F66B" w14:textId="77777777" w:rsidR="00F76707" w:rsidRPr="00F76707" w:rsidRDefault="00F76707" w:rsidP="00F76707">
      <w:pPr>
        <w:rPr>
          <w:sz w:val="16"/>
          <w:szCs w:val="16"/>
        </w:rPr>
      </w:pPr>
    </w:p>
    <w:p w14:paraId="1AD51CBF" w14:textId="77777777" w:rsidR="00F76707" w:rsidRPr="00F76707" w:rsidRDefault="00F76707" w:rsidP="00F76707">
      <w:pPr>
        <w:rPr>
          <w:sz w:val="16"/>
          <w:szCs w:val="16"/>
        </w:rPr>
      </w:pPr>
    </w:p>
    <w:p w14:paraId="7CBC95DD" w14:textId="77777777" w:rsidR="00F76707" w:rsidRPr="00F76707" w:rsidRDefault="00F76707" w:rsidP="00F76707">
      <w:pPr>
        <w:rPr>
          <w:sz w:val="16"/>
          <w:szCs w:val="16"/>
        </w:rPr>
      </w:pPr>
    </w:p>
    <w:p w14:paraId="69CE4541" w14:textId="77777777" w:rsidR="00F76707" w:rsidRPr="00F76707" w:rsidRDefault="00F76707" w:rsidP="00F76707">
      <w:pPr>
        <w:rPr>
          <w:sz w:val="16"/>
          <w:szCs w:val="16"/>
        </w:rPr>
      </w:pPr>
      <w:r w:rsidRPr="00F76707">
        <w:rPr>
          <w:sz w:val="16"/>
          <w:szCs w:val="16"/>
        </w:rPr>
        <w:t>###Executing Fingerprint Tool###</w:t>
      </w:r>
    </w:p>
    <w:p w14:paraId="2943C620" w14:textId="77777777" w:rsidR="00F76707" w:rsidRPr="00F76707" w:rsidRDefault="00F76707" w:rsidP="00F76707">
      <w:pPr>
        <w:rPr>
          <w:sz w:val="16"/>
          <w:szCs w:val="16"/>
        </w:rPr>
      </w:pPr>
      <w:r w:rsidRPr="00F76707">
        <w:rPr>
          <w:sz w:val="16"/>
          <w:szCs w:val="16"/>
        </w:rPr>
        <w:t>INFO--10/06/2020 10:30:06 AM--Starting CA-CIE Tool Runner.</w:t>
      </w:r>
      <w:r w:rsidRPr="00F76707">
        <w:rPr>
          <w:sz w:val="16"/>
          <w:szCs w:val="16"/>
        </w:rPr>
        <w:tab/>
        <w:t>Logging to "./cie_reroute_proprocesser.log"</w:t>
      </w:r>
    </w:p>
    <w:p w14:paraId="2814889A" w14:textId="77777777" w:rsidR="00F76707" w:rsidRPr="00F76707" w:rsidRDefault="00F76707" w:rsidP="00F76707">
      <w:pPr>
        <w:rPr>
          <w:sz w:val="16"/>
          <w:szCs w:val="16"/>
        </w:rPr>
      </w:pPr>
      <w:r w:rsidRPr="00F76707">
        <w:rPr>
          <w:sz w:val="16"/>
          <w:szCs w:val="16"/>
        </w:rPr>
        <w:t>INFO--10/06/2020 10:30:06 AM--Code Version: 795361d49db1993395ed858ed4e46a049426a598 v5.10: /opt/tools/</w:t>
      </w:r>
      <w:proofErr w:type="spellStart"/>
      <w:r w:rsidRPr="00F76707">
        <w:rPr>
          <w:sz w:val="16"/>
          <w:szCs w:val="16"/>
        </w:rPr>
        <w:t>pylib</w:t>
      </w:r>
      <w:proofErr w:type="spellEnd"/>
      <w:r w:rsidRPr="00F76707">
        <w:rPr>
          <w:sz w:val="16"/>
          <w:szCs w:val="16"/>
        </w:rPr>
        <w:t>/runner/runner.py&lt;--1bcfd6779e9cbdb82673405873a8e5e81514ae27</w:t>
      </w:r>
    </w:p>
    <w:p w14:paraId="36C940A8" w14:textId="77777777" w:rsidR="00F76707" w:rsidRPr="00F76707" w:rsidRDefault="00F76707" w:rsidP="00F76707">
      <w:pPr>
        <w:rPr>
          <w:sz w:val="16"/>
          <w:szCs w:val="16"/>
        </w:rPr>
      </w:pPr>
    </w:p>
    <w:p w14:paraId="61C23629" w14:textId="77777777" w:rsidR="00F76707" w:rsidRPr="00F76707" w:rsidRDefault="00F76707" w:rsidP="00F76707">
      <w:pPr>
        <w:rPr>
          <w:sz w:val="16"/>
          <w:szCs w:val="16"/>
        </w:rPr>
      </w:pPr>
      <w:r w:rsidRPr="00F76707">
        <w:rPr>
          <w:sz w:val="16"/>
          <w:szCs w:val="16"/>
        </w:rPr>
        <w:lastRenderedPageBreak/>
        <w:t>INFO--10/06/2020 10:30:06 AM--Code Version: 795361d49db1993395ed858ed4e46a049426a598 v5.10: /opt/tools/</w:t>
      </w:r>
      <w:proofErr w:type="spellStart"/>
      <w:r w:rsidRPr="00F76707">
        <w:rPr>
          <w:sz w:val="16"/>
          <w:szCs w:val="16"/>
        </w:rPr>
        <w:t>pylib</w:t>
      </w:r>
      <w:proofErr w:type="spellEnd"/>
      <w:r w:rsidRPr="00F76707">
        <w:rPr>
          <w:sz w:val="16"/>
          <w:szCs w:val="16"/>
        </w:rPr>
        <w:t>/fingerprint/fingerprint.py&lt;--e9692a4faec2ee264fe50417b6b6a516ba82b2f6</w:t>
      </w:r>
    </w:p>
    <w:p w14:paraId="72A4A785" w14:textId="77777777" w:rsidR="00F76707" w:rsidRPr="00F76707" w:rsidRDefault="00F76707" w:rsidP="00F76707">
      <w:pPr>
        <w:rPr>
          <w:sz w:val="16"/>
          <w:szCs w:val="16"/>
        </w:rPr>
      </w:pPr>
    </w:p>
    <w:p w14:paraId="31BB9759" w14:textId="77777777" w:rsidR="00F76707" w:rsidRPr="00F76707" w:rsidRDefault="00F76707" w:rsidP="00F76707">
      <w:pPr>
        <w:rPr>
          <w:sz w:val="16"/>
          <w:szCs w:val="16"/>
        </w:rPr>
      </w:pPr>
      <w:r w:rsidRPr="00F76707">
        <w:rPr>
          <w:sz w:val="16"/>
          <w:szCs w:val="16"/>
        </w:rPr>
        <w:t xml:space="preserve">INFO--10/06/2020 10:30:06 AM--QA Status: </w:t>
      </w:r>
      <w:proofErr w:type="gramStart"/>
      <w:r w:rsidRPr="00F76707">
        <w:rPr>
          <w:sz w:val="16"/>
          <w:szCs w:val="16"/>
        </w:rPr>
        <w:t>QUALIFIED :</w:t>
      </w:r>
      <w:proofErr w:type="gramEnd"/>
      <w:r w:rsidRPr="00F76707">
        <w:rPr>
          <w:sz w:val="16"/>
          <w:szCs w:val="16"/>
        </w:rPr>
        <w:t xml:space="preserve"> /opt/tools/pylib/runner/runner.py</w:t>
      </w:r>
    </w:p>
    <w:p w14:paraId="04A9F8E4" w14:textId="77777777" w:rsidR="00F76707" w:rsidRPr="00F76707" w:rsidRDefault="00F76707" w:rsidP="00F76707">
      <w:pPr>
        <w:rPr>
          <w:sz w:val="16"/>
          <w:szCs w:val="16"/>
        </w:rPr>
      </w:pPr>
      <w:r w:rsidRPr="00F76707">
        <w:rPr>
          <w:sz w:val="16"/>
          <w:szCs w:val="16"/>
        </w:rPr>
        <w:t xml:space="preserve">INFO--10/06/2020 10:30:06 AM--QA Status: </w:t>
      </w:r>
      <w:proofErr w:type="gramStart"/>
      <w:r w:rsidRPr="00F76707">
        <w:rPr>
          <w:sz w:val="16"/>
          <w:szCs w:val="16"/>
        </w:rPr>
        <w:t>QUALIFIED :</w:t>
      </w:r>
      <w:proofErr w:type="gramEnd"/>
      <w:r w:rsidRPr="00F76707">
        <w:rPr>
          <w:sz w:val="16"/>
          <w:szCs w:val="16"/>
        </w:rPr>
        <w:t xml:space="preserve"> /opt/tools/pylib/fingerprint/fingerprint.py</w:t>
      </w:r>
    </w:p>
    <w:p w14:paraId="07BE0837" w14:textId="77777777" w:rsidR="00F76707" w:rsidRPr="00F76707" w:rsidRDefault="00F76707" w:rsidP="00F76707">
      <w:pPr>
        <w:rPr>
          <w:sz w:val="16"/>
          <w:szCs w:val="16"/>
        </w:rPr>
      </w:pPr>
      <w:r w:rsidRPr="00F76707">
        <w:rPr>
          <w:sz w:val="16"/>
          <w:szCs w:val="16"/>
        </w:rPr>
        <w:t>INFO--10/06/2020 10:30:06 AM--Invoking Command:"python3.6"</w:t>
      </w:r>
      <w:r w:rsidRPr="00F76707">
        <w:rPr>
          <w:sz w:val="16"/>
          <w:szCs w:val="16"/>
        </w:rPr>
        <w:tab/>
        <w:t>with Arguments:"/opt/tools/pylib/fingerprint/fingerprint.py ./U-10_B-3_T-4_CIE_reroute_rates.csv --output ./cie_reroute_proprocesser.log --</w:t>
      </w:r>
      <w:proofErr w:type="spellStart"/>
      <w:r w:rsidRPr="00F76707">
        <w:rPr>
          <w:sz w:val="16"/>
          <w:szCs w:val="16"/>
        </w:rPr>
        <w:t>outputmode</w:t>
      </w:r>
      <w:proofErr w:type="spellEnd"/>
      <w:r w:rsidRPr="00F76707">
        <w:rPr>
          <w:sz w:val="16"/>
          <w:szCs w:val="16"/>
        </w:rPr>
        <w:t xml:space="preserve"> a"</w:t>
      </w:r>
    </w:p>
    <w:p w14:paraId="204DE11A" w14:textId="77777777" w:rsidR="00F76707" w:rsidRPr="00F76707" w:rsidRDefault="00F76707" w:rsidP="00F76707">
      <w:pPr>
        <w:rPr>
          <w:sz w:val="16"/>
          <w:szCs w:val="16"/>
        </w:rPr>
      </w:pPr>
      <w:r w:rsidRPr="00F76707">
        <w:rPr>
          <w:sz w:val="16"/>
          <w:szCs w:val="16"/>
        </w:rPr>
        <w:t>INFO--10/06/2020 10:30:06 AM--</w:t>
      </w:r>
      <w:proofErr w:type="spellStart"/>
      <w:r w:rsidRPr="00F76707">
        <w:rPr>
          <w:sz w:val="16"/>
          <w:szCs w:val="16"/>
        </w:rPr>
        <w:t>Username</w:t>
      </w:r>
      <w:proofErr w:type="gramStart"/>
      <w:r w:rsidRPr="00F76707">
        <w:rPr>
          <w:sz w:val="16"/>
          <w:szCs w:val="16"/>
        </w:rPr>
        <w:t>:cfarrow</w:t>
      </w:r>
      <w:proofErr w:type="spellEnd"/>
      <w:proofErr w:type="gramEnd"/>
      <w:r w:rsidRPr="00F76707">
        <w:rPr>
          <w:sz w:val="16"/>
          <w:szCs w:val="16"/>
        </w:rPr>
        <w:tab/>
      </w:r>
      <w:proofErr w:type="spellStart"/>
      <w:r w:rsidRPr="00F76707">
        <w:rPr>
          <w:sz w:val="16"/>
          <w:szCs w:val="16"/>
        </w:rPr>
        <w:t>Computer:olive</w:t>
      </w:r>
      <w:proofErr w:type="spellEnd"/>
      <w:r w:rsidRPr="00F76707">
        <w:rPr>
          <w:sz w:val="16"/>
          <w:szCs w:val="16"/>
        </w:rPr>
        <w:tab/>
      </w:r>
      <w:proofErr w:type="spellStart"/>
      <w:r w:rsidRPr="00F76707">
        <w:rPr>
          <w:sz w:val="16"/>
          <w:szCs w:val="16"/>
        </w:rPr>
        <w:t>Platform:Linux</w:t>
      </w:r>
      <w:proofErr w:type="spellEnd"/>
      <w:r w:rsidRPr="00F76707">
        <w:rPr>
          <w:sz w:val="16"/>
          <w:szCs w:val="16"/>
        </w:rPr>
        <w:t xml:space="preserve"> 4.4.0-38-generic #57~14.04.1-Ubuntu SMP Tue Sep 6 17:20:43 UTC 2016</w:t>
      </w:r>
    </w:p>
    <w:p w14:paraId="66C161FC" w14:textId="77777777" w:rsidR="00F76707" w:rsidRPr="00F76707" w:rsidRDefault="00F76707" w:rsidP="00F76707">
      <w:pPr>
        <w:rPr>
          <w:sz w:val="16"/>
          <w:szCs w:val="16"/>
        </w:rPr>
      </w:pPr>
      <w:r w:rsidRPr="00F76707">
        <w:rPr>
          <w:sz w:val="16"/>
          <w:szCs w:val="16"/>
        </w:rPr>
        <w:t>Fingerprint generated at 2020-10-06 10:30:06.393784</w:t>
      </w:r>
    </w:p>
    <w:p w14:paraId="23D8DB96" w14:textId="77777777" w:rsidR="00F76707" w:rsidRPr="00F76707" w:rsidRDefault="00F76707" w:rsidP="00F76707">
      <w:pPr>
        <w:rPr>
          <w:sz w:val="16"/>
          <w:szCs w:val="16"/>
        </w:rPr>
      </w:pPr>
      <w:r w:rsidRPr="00F76707">
        <w:rPr>
          <w:sz w:val="16"/>
          <w:szCs w:val="16"/>
        </w:rPr>
        <w:t>./U-10_B-3_T-4_CIE_reroute_rates.csv</w:t>
      </w:r>
      <w:r w:rsidRPr="00F76707">
        <w:rPr>
          <w:sz w:val="16"/>
          <w:szCs w:val="16"/>
        </w:rPr>
        <w:tab/>
        <w:t>42492ba019a456e1ba1e7547ff959ae83783f64e9cd095aa0318a7a43ebc4cd4</w:t>
      </w:r>
    </w:p>
    <w:p w14:paraId="516CD791" w14:textId="77777777" w:rsidR="00F76707" w:rsidRPr="00F76707" w:rsidRDefault="00F76707" w:rsidP="00F76707">
      <w:pPr>
        <w:rPr>
          <w:sz w:val="16"/>
          <w:szCs w:val="16"/>
        </w:rPr>
      </w:pPr>
    </w:p>
    <w:p w14:paraId="5796B9DB" w14:textId="77777777" w:rsidR="00F76707" w:rsidRPr="00F76707" w:rsidRDefault="00F76707" w:rsidP="00F76707">
      <w:pPr>
        <w:rPr>
          <w:sz w:val="16"/>
          <w:szCs w:val="16"/>
        </w:rPr>
      </w:pPr>
      <w:r w:rsidRPr="00F76707">
        <w:rPr>
          <w:sz w:val="16"/>
          <w:szCs w:val="16"/>
        </w:rPr>
        <w:t>###Finished Process###</w:t>
      </w:r>
    </w:p>
    <w:p w14:paraId="0269DD61" w14:textId="77777777" w:rsidR="00140934" w:rsidRDefault="00140934" w:rsidP="00140934"/>
    <w:p w14:paraId="628F94B4" w14:textId="3948A40B" w:rsidR="00485B09" w:rsidRDefault="00485B09"/>
    <w:p w14:paraId="32CA0DFE" w14:textId="77777777" w:rsidR="00485B09" w:rsidRPr="00192EF0" w:rsidRDefault="00485B09"/>
    <w:tbl>
      <w:tblPr>
        <w:tblStyle w:val="TableGrid"/>
        <w:tblW w:w="0" w:type="auto"/>
        <w:tblInd w:w="720" w:type="dxa"/>
        <w:tblLook w:val="04A0" w:firstRow="1" w:lastRow="0" w:firstColumn="1" w:lastColumn="0" w:noHBand="0" w:noVBand="1"/>
      </w:tblPr>
      <w:tblGrid>
        <w:gridCol w:w="767"/>
        <w:gridCol w:w="3707"/>
        <w:gridCol w:w="2848"/>
        <w:gridCol w:w="1435"/>
      </w:tblGrid>
      <w:tr w:rsidR="00C7501C" w:rsidRPr="00DA11B3" w14:paraId="7C3EA96B" w14:textId="77777777" w:rsidTr="00A87A03">
        <w:trPr>
          <w:cantSplit/>
          <w:trHeight w:val="360"/>
          <w:tblHeader/>
        </w:trPr>
        <w:tc>
          <w:tcPr>
            <w:tcW w:w="8757" w:type="dxa"/>
            <w:gridSpan w:val="4"/>
            <w:tcBorders>
              <w:top w:val="nil"/>
              <w:left w:val="nil"/>
              <w:bottom w:val="single" w:sz="4" w:space="0" w:color="auto"/>
              <w:right w:val="nil"/>
            </w:tcBorders>
            <w:vAlign w:val="bottom"/>
          </w:tcPr>
          <w:p w14:paraId="6FDC94A0" w14:textId="5E556B4C" w:rsidR="00C7501C" w:rsidRPr="00DA11B3" w:rsidRDefault="00C7501C" w:rsidP="00AD7805">
            <w:pPr>
              <w:pStyle w:val="TableNumberCaption"/>
            </w:pPr>
            <w:bookmarkStart w:id="7" w:name="_Hlk48055723"/>
            <w:r>
              <w:t xml:space="preserve">Table A-1. </w:t>
            </w:r>
            <w:sdt>
              <w:sdtPr>
                <w:rPr>
                  <w:bCs/>
                </w:rPr>
                <w:alias w:val="Keywords"/>
                <w:tag w:val=""/>
                <w:id w:val="-2014366161"/>
                <w:placeholder>
                  <w:docPart w:val="138ED5BB3D014CD682D84B2640810938"/>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bCs/>
                  </w:rPr>
                  <w:t>CIE Source Rerouting</w:t>
                </w:r>
              </w:sdtContent>
            </w:sdt>
            <w:r w:rsidRPr="00DA11B3">
              <w:rPr>
                <w:rFonts w:cs="Arial"/>
              </w:rPr>
              <w:t xml:space="preserve"> Acceptance </w:t>
            </w:r>
            <w:r w:rsidRPr="00DA11B3">
              <w:t>Test Plan</w:t>
            </w:r>
          </w:p>
        </w:tc>
      </w:tr>
      <w:tr w:rsidR="00C7501C" w:rsidRPr="00F21105" w14:paraId="579D2F37" w14:textId="77777777" w:rsidTr="00A87A03">
        <w:trPr>
          <w:cantSplit/>
          <w:trHeight w:val="530"/>
          <w:tblHeader/>
        </w:trPr>
        <w:tc>
          <w:tcPr>
            <w:tcW w:w="4474" w:type="dxa"/>
            <w:gridSpan w:val="2"/>
            <w:tcBorders>
              <w:top w:val="single" w:sz="4" w:space="0" w:color="auto"/>
            </w:tcBorders>
            <w:shd w:val="clear" w:color="auto" w:fill="auto"/>
            <w:vAlign w:val="center"/>
          </w:tcPr>
          <w:p w14:paraId="0AF67246" w14:textId="0E022D3C" w:rsidR="00C7501C" w:rsidRPr="00F21105" w:rsidRDefault="006E39D1" w:rsidP="00AD7805">
            <w:pPr>
              <w:pStyle w:val="H1bodytext"/>
              <w:spacing w:after="0"/>
              <w:ind w:left="0"/>
              <w:jc w:val="center"/>
              <w:rPr>
                <w:rFonts w:ascii="Arial" w:hAnsi="Arial"/>
                <w:b/>
                <w:sz w:val="18"/>
                <w:szCs w:val="18"/>
              </w:rPr>
            </w:pPr>
            <w:sdt>
              <w:sdtPr>
                <w:rPr>
                  <w:rFonts w:ascii="Arial" w:hAnsi="Arial"/>
                  <w:b/>
                  <w:bCs/>
                  <w:sz w:val="18"/>
                  <w:szCs w:val="18"/>
                </w:rPr>
                <w:alias w:val="Keywords"/>
                <w:tag w:val=""/>
                <w:id w:val="-218670743"/>
                <w:placeholder>
                  <w:docPart w:val="8AA6DBCFC07D497C9542E3FE2E1F0294"/>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18"/>
                    <w:szCs w:val="18"/>
                  </w:rPr>
                  <w:t>CIE Source Rerouting</w:t>
                </w:r>
              </w:sdtContent>
            </w:sdt>
            <w:r w:rsidR="00C7501C" w:rsidRPr="00F21105">
              <w:rPr>
                <w:rFonts w:ascii="Arial" w:hAnsi="Arial" w:cs="Arial"/>
                <w:b/>
                <w:sz w:val="18"/>
                <w:szCs w:val="18"/>
              </w:rPr>
              <w:t xml:space="preserve"> </w:t>
            </w:r>
            <w:r w:rsidR="00C7501C" w:rsidRPr="00F21105">
              <w:rPr>
                <w:rFonts w:ascii="Arial" w:hAnsi="Arial"/>
                <w:b/>
                <w:sz w:val="18"/>
                <w:szCs w:val="18"/>
              </w:rPr>
              <w:t>Acceptance Testing</w:t>
            </w:r>
          </w:p>
          <w:p w14:paraId="2B8A9969" w14:textId="048E1C7C" w:rsidR="00C7501C" w:rsidRPr="00F21105" w:rsidRDefault="00C7501C" w:rsidP="00AD7805">
            <w:pPr>
              <w:pStyle w:val="H1bodytext"/>
              <w:spacing w:after="0"/>
              <w:ind w:left="0"/>
              <w:jc w:val="center"/>
              <w:rPr>
                <w:rFonts w:ascii="Arial" w:hAnsi="Arial"/>
                <w:b/>
                <w:sz w:val="18"/>
                <w:szCs w:val="18"/>
              </w:rPr>
            </w:pPr>
            <w:r w:rsidRPr="00F21105">
              <w:rPr>
                <w:rFonts w:ascii="Arial" w:hAnsi="Arial"/>
                <w:b/>
                <w:sz w:val="18"/>
                <w:szCs w:val="18"/>
              </w:rPr>
              <w:t>CACIE-</w:t>
            </w:r>
            <w:sdt>
              <w:sdtPr>
                <w:rPr>
                  <w:rFonts w:ascii="Arial" w:hAnsi="Arial"/>
                  <w:b/>
                  <w:bCs/>
                  <w:sz w:val="18"/>
                  <w:szCs w:val="18"/>
                </w:rPr>
                <w:alias w:val="Keywords"/>
                <w:tag w:val=""/>
                <w:id w:val="1789238651"/>
                <w:placeholder>
                  <w:docPart w:val="210D7FE7DD604787B1EB0C2A4A6A42A9"/>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18"/>
                    <w:szCs w:val="18"/>
                  </w:rPr>
                  <w:t>CIE Source Rerouting</w:t>
                </w:r>
              </w:sdtContent>
            </w:sdt>
            <w:r w:rsidRPr="00F21105">
              <w:rPr>
                <w:rFonts w:ascii="Arial" w:hAnsi="Arial"/>
                <w:b/>
                <w:sz w:val="18"/>
                <w:szCs w:val="18"/>
              </w:rPr>
              <w:t xml:space="preserve"> – AT-1</w:t>
            </w:r>
          </w:p>
        </w:tc>
        <w:tc>
          <w:tcPr>
            <w:tcW w:w="4283" w:type="dxa"/>
            <w:gridSpan w:val="2"/>
            <w:tcBorders>
              <w:top w:val="single" w:sz="4" w:space="0" w:color="auto"/>
            </w:tcBorders>
            <w:shd w:val="clear" w:color="auto" w:fill="auto"/>
            <w:vAlign w:val="center"/>
          </w:tcPr>
          <w:p w14:paraId="7F2C0A89" w14:textId="6B888D20"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Date:</w:t>
            </w:r>
            <w:r w:rsidR="00690C84">
              <w:rPr>
                <w:rFonts w:ascii="Arial" w:hAnsi="Arial"/>
                <w:b/>
                <w:sz w:val="18"/>
                <w:szCs w:val="18"/>
              </w:rPr>
              <w:t xml:space="preserve"> </w:t>
            </w:r>
            <w:r w:rsidR="00A164FB">
              <w:rPr>
                <w:rFonts w:ascii="Arial" w:hAnsi="Arial"/>
                <w:b/>
                <w:sz w:val="18"/>
                <w:szCs w:val="18"/>
              </w:rPr>
              <w:t>06 October, 2020</w:t>
            </w:r>
          </w:p>
        </w:tc>
      </w:tr>
      <w:tr w:rsidR="00C7501C" w:rsidRPr="00F21105" w14:paraId="4A6DF617" w14:textId="77777777" w:rsidTr="00A87A03">
        <w:trPr>
          <w:cantSplit/>
          <w:trHeight w:val="530"/>
          <w:tblHeader/>
        </w:trPr>
        <w:tc>
          <w:tcPr>
            <w:tcW w:w="4474" w:type="dxa"/>
            <w:gridSpan w:val="2"/>
            <w:tcBorders>
              <w:top w:val="single" w:sz="4" w:space="0" w:color="auto"/>
            </w:tcBorders>
            <w:shd w:val="clear" w:color="auto" w:fill="auto"/>
            <w:vAlign w:val="center"/>
          </w:tcPr>
          <w:p w14:paraId="44293E27" w14:textId="77777777"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Tool Runner File Location for this test:</w:t>
            </w:r>
          </w:p>
          <w:p w14:paraId="7D422A97" w14:textId="53514389"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Z:\</w:t>
            </w:r>
            <w:r w:rsidR="00A87A03">
              <w:rPr>
                <w:rFonts w:ascii="Arial" w:hAnsi="Arial"/>
                <w:b/>
                <w:sz w:val="18"/>
                <w:szCs w:val="18"/>
              </w:rPr>
              <w:t xml:space="preserve"> v4-4\</w:t>
            </w:r>
            <w:proofErr w:type="spellStart"/>
            <w:r w:rsidR="00A87A03">
              <w:rPr>
                <w:rFonts w:ascii="Arial" w:hAnsi="Arial"/>
                <w:b/>
                <w:sz w:val="18"/>
                <w:szCs w:val="18"/>
              </w:rPr>
              <w:t>dgf</w:t>
            </w:r>
            <w:proofErr w:type="spellEnd"/>
            <w:r w:rsidR="00A87A03">
              <w:rPr>
                <w:rFonts w:ascii="Arial" w:hAnsi="Arial"/>
                <w:b/>
                <w:sz w:val="18"/>
                <w:szCs w:val="18"/>
              </w:rPr>
              <w:t>-tools\</w:t>
            </w:r>
            <w:proofErr w:type="spellStart"/>
            <w:r w:rsidR="00A87A03">
              <w:rPr>
                <w:rFonts w:ascii="Arial" w:hAnsi="Arial"/>
                <w:b/>
                <w:sz w:val="18"/>
                <w:szCs w:val="18"/>
              </w:rPr>
              <w:t>cie</w:t>
            </w:r>
            <w:proofErr w:type="spellEnd"/>
            <w:r w:rsidR="00A87A03">
              <w:rPr>
                <w:rFonts w:ascii="Arial" w:hAnsi="Arial"/>
                <w:b/>
                <w:sz w:val="18"/>
                <w:szCs w:val="18"/>
              </w:rPr>
              <w:t>-reroute-</w:t>
            </w:r>
            <w:proofErr w:type="spellStart"/>
            <w:r w:rsidR="00A87A03">
              <w:rPr>
                <w:rFonts w:ascii="Arial" w:hAnsi="Arial"/>
                <w:b/>
                <w:sz w:val="18"/>
                <w:szCs w:val="18"/>
              </w:rPr>
              <w:t>TPond</w:t>
            </w:r>
            <w:proofErr w:type="spellEnd"/>
            <w:r w:rsidR="00C6070A">
              <w:rPr>
                <w:rFonts w:ascii="Arial" w:hAnsi="Arial"/>
                <w:b/>
                <w:sz w:val="18"/>
                <w:szCs w:val="18"/>
              </w:rPr>
              <w:t>\</w:t>
            </w:r>
            <w:proofErr w:type="spellStart"/>
            <w:r w:rsidRPr="00F21105">
              <w:rPr>
                <w:rFonts w:ascii="Arial" w:hAnsi="Arial"/>
                <w:b/>
                <w:sz w:val="18"/>
                <w:szCs w:val="18"/>
              </w:rPr>
              <w:t>formal_testing</w:t>
            </w:r>
            <w:proofErr w:type="spellEnd"/>
          </w:p>
        </w:tc>
        <w:tc>
          <w:tcPr>
            <w:tcW w:w="4283" w:type="dxa"/>
            <w:gridSpan w:val="2"/>
            <w:tcBorders>
              <w:top w:val="single" w:sz="4" w:space="0" w:color="auto"/>
            </w:tcBorders>
            <w:shd w:val="clear" w:color="auto" w:fill="auto"/>
            <w:vAlign w:val="center"/>
          </w:tcPr>
          <w:p w14:paraId="6E68ED8C" w14:textId="4242589B"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Test Performed By:</w:t>
            </w:r>
            <w:r>
              <w:rPr>
                <w:rFonts w:ascii="Arial" w:hAnsi="Arial"/>
                <w:b/>
                <w:sz w:val="18"/>
                <w:szCs w:val="18"/>
              </w:rPr>
              <w:t xml:space="preserve"> </w:t>
            </w:r>
            <w:r w:rsidR="00690C84">
              <w:rPr>
                <w:rFonts w:ascii="Arial" w:hAnsi="Arial"/>
                <w:b/>
                <w:sz w:val="18"/>
                <w:szCs w:val="18"/>
              </w:rPr>
              <w:t>Christopher Farrow</w:t>
            </w:r>
          </w:p>
        </w:tc>
      </w:tr>
      <w:tr w:rsidR="00C7501C" w:rsidRPr="00F21105" w14:paraId="04FF890C" w14:textId="77777777" w:rsidTr="00A87A03">
        <w:trPr>
          <w:cantSplit/>
          <w:trHeight w:val="530"/>
          <w:tblHeader/>
        </w:trPr>
        <w:tc>
          <w:tcPr>
            <w:tcW w:w="8757" w:type="dxa"/>
            <w:gridSpan w:val="4"/>
            <w:tcBorders>
              <w:top w:val="single" w:sz="4" w:space="0" w:color="auto"/>
            </w:tcBorders>
            <w:shd w:val="clear" w:color="auto" w:fill="auto"/>
            <w:vAlign w:val="center"/>
          </w:tcPr>
          <w:p w14:paraId="7786AF49" w14:textId="5FEC65B1"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Testing Directory: Z:\</w:t>
            </w:r>
            <w:r w:rsidR="00A87A03">
              <w:rPr>
                <w:rFonts w:ascii="Arial" w:hAnsi="Arial"/>
                <w:b/>
                <w:sz w:val="18"/>
                <w:szCs w:val="18"/>
              </w:rPr>
              <w:t xml:space="preserve"> v4-4\</w:t>
            </w:r>
            <w:proofErr w:type="spellStart"/>
            <w:r w:rsidR="00A87A03">
              <w:rPr>
                <w:rFonts w:ascii="Arial" w:hAnsi="Arial"/>
                <w:b/>
                <w:sz w:val="18"/>
                <w:szCs w:val="18"/>
              </w:rPr>
              <w:t>dgf</w:t>
            </w:r>
            <w:proofErr w:type="spellEnd"/>
            <w:r w:rsidR="00A87A03">
              <w:rPr>
                <w:rFonts w:ascii="Arial" w:hAnsi="Arial"/>
                <w:b/>
                <w:sz w:val="18"/>
                <w:szCs w:val="18"/>
              </w:rPr>
              <w:t>-tools\</w:t>
            </w:r>
            <w:proofErr w:type="spellStart"/>
            <w:r w:rsidR="00A87A03">
              <w:rPr>
                <w:rFonts w:ascii="Arial" w:hAnsi="Arial"/>
                <w:b/>
                <w:sz w:val="18"/>
                <w:szCs w:val="18"/>
              </w:rPr>
              <w:t>cie</w:t>
            </w:r>
            <w:proofErr w:type="spellEnd"/>
            <w:r w:rsidR="00A87A03">
              <w:rPr>
                <w:rFonts w:ascii="Arial" w:hAnsi="Arial"/>
                <w:b/>
                <w:sz w:val="18"/>
                <w:szCs w:val="18"/>
              </w:rPr>
              <w:t>-reroute-</w:t>
            </w:r>
            <w:proofErr w:type="spellStart"/>
            <w:r w:rsidR="00A87A03">
              <w:rPr>
                <w:rFonts w:ascii="Arial" w:hAnsi="Arial"/>
                <w:b/>
                <w:sz w:val="18"/>
                <w:szCs w:val="18"/>
              </w:rPr>
              <w:t>TPond</w:t>
            </w:r>
            <w:proofErr w:type="spellEnd"/>
            <w:r w:rsidR="002D4ECC">
              <w:rPr>
                <w:rFonts w:ascii="Arial" w:hAnsi="Arial"/>
                <w:b/>
                <w:sz w:val="18"/>
                <w:szCs w:val="18"/>
              </w:rPr>
              <w:t>\</w:t>
            </w:r>
            <w:proofErr w:type="spellStart"/>
            <w:r w:rsidRPr="00F21105">
              <w:rPr>
                <w:rFonts w:ascii="Arial" w:hAnsi="Arial"/>
                <w:b/>
                <w:sz w:val="18"/>
                <w:szCs w:val="18"/>
              </w:rPr>
              <w:t>formal_testing</w:t>
            </w:r>
            <w:proofErr w:type="spellEnd"/>
          </w:p>
        </w:tc>
      </w:tr>
      <w:tr w:rsidR="00C7501C" w:rsidRPr="007D0AAC" w14:paraId="4501005F" w14:textId="77777777" w:rsidTr="00A87A03">
        <w:trPr>
          <w:cantSplit/>
          <w:trHeight w:val="530"/>
          <w:tblHeader/>
        </w:trPr>
        <w:tc>
          <w:tcPr>
            <w:tcW w:w="767" w:type="dxa"/>
            <w:tcBorders>
              <w:top w:val="single" w:sz="4" w:space="0" w:color="auto"/>
            </w:tcBorders>
            <w:shd w:val="clear" w:color="auto" w:fill="D9D9D9" w:themeFill="background1" w:themeFillShade="D9"/>
            <w:vAlign w:val="center"/>
          </w:tcPr>
          <w:p w14:paraId="5A3938D8" w14:textId="77777777" w:rsidR="00C7501C" w:rsidRPr="007D0AAC" w:rsidRDefault="00C7501C" w:rsidP="00AD7805">
            <w:pPr>
              <w:pStyle w:val="TableHead"/>
            </w:pPr>
            <w:r w:rsidRPr="007D0AAC">
              <w:t>T</w:t>
            </w:r>
            <w:r>
              <w:t>est Step</w:t>
            </w:r>
          </w:p>
        </w:tc>
        <w:tc>
          <w:tcPr>
            <w:tcW w:w="3707" w:type="dxa"/>
            <w:tcBorders>
              <w:top w:val="single" w:sz="4" w:space="0" w:color="auto"/>
            </w:tcBorders>
            <w:shd w:val="clear" w:color="auto" w:fill="D9D9D9" w:themeFill="background1" w:themeFillShade="D9"/>
            <w:vAlign w:val="center"/>
          </w:tcPr>
          <w:p w14:paraId="6046AC1B" w14:textId="77777777" w:rsidR="00C7501C" w:rsidRPr="007D0AAC" w:rsidRDefault="00C7501C" w:rsidP="00AD7805">
            <w:pPr>
              <w:pStyle w:val="TableHead"/>
            </w:pPr>
            <w:r w:rsidRPr="007D0AAC">
              <w:t>Test Instruction</w:t>
            </w:r>
          </w:p>
        </w:tc>
        <w:tc>
          <w:tcPr>
            <w:tcW w:w="2848" w:type="dxa"/>
            <w:tcBorders>
              <w:top w:val="single" w:sz="4" w:space="0" w:color="auto"/>
            </w:tcBorders>
            <w:shd w:val="clear" w:color="auto" w:fill="D9D9D9" w:themeFill="background1" w:themeFillShade="D9"/>
            <w:vAlign w:val="center"/>
          </w:tcPr>
          <w:p w14:paraId="12456865" w14:textId="77777777" w:rsidR="00C7501C" w:rsidRPr="007D0AAC" w:rsidRDefault="00C7501C" w:rsidP="00AD7805">
            <w:pPr>
              <w:pStyle w:val="TableHead"/>
            </w:pPr>
            <w:r w:rsidRPr="007D0AAC">
              <w:t>Expected Result</w:t>
            </w:r>
          </w:p>
        </w:tc>
        <w:tc>
          <w:tcPr>
            <w:tcW w:w="1435" w:type="dxa"/>
            <w:tcBorders>
              <w:top w:val="single" w:sz="4" w:space="0" w:color="auto"/>
            </w:tcBorders>
            <w:shd w:val="clear" w:color="auto" w:fill="D9D9D9" w:themeFill="background1" w:themeFillShade="D9"/>
            <w:vAlign w:val="center"/>
          </w:tcPr>
          <w:p w14:paraId="0BC2A357" w14:textId="77777777" w:rsidR="00C7501C" w:rsidRPr="007D0AAC" w:rsidRDefault="00C7501C" w:rsidP="00AD7805">
            <w:pPr>
              <w:pStyle w:val="TableHead"/>
            </w:pPr>
            <w:r w:rsidRPr="007D0AAC">
              <w:t xml:space="preserve">Test Result </w:t>
            </w:r>
            <w:r w:rsidRPr="007D0AAC">
              <w:br/>
              <w:t>(Pass/Fail)</w:t>
            </w:r>
          </w:p>
        </w:tc>
      </w:tr>
      <w:tr w:rsidR="00C7501C" w:rsidRPr="00F21105" w14:paraId="618E886E" w14:textId="77777777" w:rsidTr="00A87A03">
        <w:trPr>
          <w:trHeight w:val="440"/>
        </w:trPr>
        <w:tc>
          <w:tcPr>
            <w:tcW w:w="8757" w:type="dxa"/>
            <w:gridSpan w:val="4"/>
            <w:vAlign w:val="center"/>
          </w:tcPr>
          <w:p w14:paraId="5278061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Navigate to the Testing Directory</w:t>
            </w:r>
          </w:p>
        </w:tc>
      </w:tr>
      <w:tr w:rsidR="0038557A" w:rsidRPr="00E9024E" w14:paraId="0F46351B" w14:textId="77777777" w:rsidTr="00A87A03">
        <w:trPr>
          <w:trHeight w:val="476"/>
        </w:trPr>
        <w:tc>
          <w:tcPr>
            <w:tcW w:w="767" w:type="dxa"/>
            <w:vAlign w:val="center"/>
          </w:tcPr>
          <w:p w14:paraId="3414C944" w14:textId="77777777" w:rsidR="0038557A" w:rsidRPr="00F21105" w:rsidRDefault="0038557A" w:rsidP="00AD7805">
            <w:pPr>
              <w:pStyle w:val="H1bodytext"/>
              <w:spacing w:after="0"/>
              <w:ind w:left="0"/>
              <w:jc w:val="center"/>
              <w:rPr>
                <w:rFonts w:ascii="Arial" w:hAnsi="Arial" w:cs="Arial"/>
                <w:sz w:val="18"/>
                <w:szCs w:val="18"/>
              </w:rPr>
            </w:pPr>
            <w:r>
              <w:rPr>
                <w:rFonts w:ascii="Arial" w:hAnsi="Arial" w:cs="Arial"/>
                <w:sz w:val="18"/>
                <w:szCs w:val="18"/>
              </w:rPr>
              <w:t>1</w:t>
            </w:r>
          </w:p>
        </w:tc>
        <w:tc>
          <w:tcPr>
            <w:tcW w:w="3707" w:type="dxa"/>
            <w:vAlign w:val="center"/>
          </w:tcPr>
          <w:p w14:paraId="151643DA" w14:textId="4946E554" w:rsidR="0038557A" w:rsidRPr="00E9024E" w:rsidRDefault="0038557A" w:rsidP="00AD7805">
            <w:pPr>
              <w:pStyle w:val="H1bodytext"/>
              <w:spacing w:after="0"/>
              <w:ind w:left="0"/>
              <w:rPr>
                <w:rFonts w:ascii="Arial" w:hAnsi="Arial" w:cs="Arial"/>
                <w:sz w:val="18"/>
                <w:szCs w:val="18"/>
              </w:rPr>
            </w:pPr>
            <w:r w:rsidRPr="00E9024E">
              <w:rPr>
                <w:rStyle w:val="normaltextrun"/>
                <w:rFonts w:ascii="Arial" w:hAnsi="Arial" w:cs="Arial"/>
                <w:color w:val="000000"/>
                <w:sz w:val="18"/>
                <w:szCs w:val="18"/>
                <w:shd w:val="clear" w:color="auto" w:fill="FFFFFF"/>
              </w:rPr>
              <w:t>Execute, using a Linux terminal, the shell script </w:t>
            </w:r>
            <w:r w:rsidR="000C18E8" w:rsidRPr="00E9024E">
              <w:rPr>
                <w:rStyle w:val="normaltextrun"/>
                <w:rFonts w:ascii="Arial" w:hAnsi="Arial" w:cs="Arial"/>
                <w:b/>
                <w:bCs/>
                <w:i/>
                <w:iCs/>
                <w:color w:val="000000"/>
                <w:sz w:val="18"/>
                <w:szCs w:val="18"/>
                <w:shd w:val="clear" w:color="auto" w:fill="FFFFFF"/>
              </w:rPr>
              <w:t>run-</w:t>
            </w:r>
            <w:r w:rsidR="000C18E8">
              <w:rPr>
                <w:rStyle w:val="normaltextrun"/>
                <w:rFonts w:ascii="Arial" w:hAnsi="Arial" w:cs="Arial"/>
                <w:b/>
                <w:bCs/>
                <w:i/>
                <w:iCs/>
                <w:color w:val="000000"/>
                <w:sz w:val="18"/>
                <w:szCs w:val="18"/>
                <w:shd w:val="clear" w:color="auto" w:fill="FFFFFF"/>
              </w:rPr>
              <w:t>cie</w:t>
            </w:r>
            <w:r w:rsidR="000C18E8">
              <w:rPr>
                <w:rStyle w:val="normaltextrun"/>
                <w:b/>
                <w:bCs/>
                <w:i/>
                <w:iCs/>
                <w:color w:val="000000"/>
                <w:sz w:val="18"/>
                <w:szCs w:val="18"/>
                <w:shd w:val="clear" w:color="auto" w:fill="FFFFFF"/>
              </w:rPr>
              <w:t>_</w:t>
            </w:r>
            <w:r w:rsidR="000C18E8" w:rsidRPr="00E9024E">
              <w:rPr>
                <w:rStyle w:val="normaltextrun"/>
                <w:rFonts w:ascii="Arial" w:hAnsi="Arial" w:cs="Arial"/>
                <w:b/>
                <w:bCs/>
                <w:i/>
                <w:iCs/>
                <w:color w:val="000000"/>
                <w:sz w:val="18"/>
                <w:szCs w:val="18"/>
                <w:shd w:val="clear" w:color="auto" w:fill="FFFFFF"/>
              </w:rPr>
              <w:t>reroute.sh</w:t>
            </w:r>
            <w:r w:rsidRPr="00E9024E">
              <w:rPr>
                <w:rStyle w:val="normaltextrun"/>
                <w:rFonts w:ascii="Arial" w:hAnsi="Arial" w:cs="Arial"/>
                <w:color w:val="000000"/>
                <w:sz w:val="18"/>
                <w:szCs w:val="18"/>
                <w:shd w:val="clear" w:color="auto" w:fill="FFFFFF"/>
              </w:rPr>
              <w:t> in the testing directory</w:t>
            </w:r>
            <w:r>
              <w:rPr>
                <w:rStyle w:val="normaltextrun"/>
                <w:rFonts w:ascii="Arial" w:hAnsi="Arial" w:cs="Arial"/>
                <w:color w:val="000000"/>
                <w:sz w:val="18"/>
                <w:szCs w:val="18"/>
                <w:shd w:val="clear" w:color="auto" w:fill="FFFFFF"/>
              </w:rPr>
              <w:t>.</w:t>
            </w:r>
          </w:p>
        </w:tc>
        <w:tc>
          <w:tcPr>
            <w:tcW w:w="2848" w:type="dxa"/>
            <w:vAlign w:val="center"/>
          </w:tcPr>
          <w:p w14:paraId="0BD90E99" w14:textId="77777777" w:rsidR="0038557A" w:rsidRDefault="0038557A" w:rsidP="00AD7805">
            <w:pPr>
              <w:pStyle w:val="H1bodytext"/>
              <w:spacing w:after="0"/>
              <w:ind w:left="0"/>
              <w:rPr>
                <w:rFonts w:ascii="Arial" w:hAnsi="Arial" w:cs="Arial"/>
                <w:sz w:val="18"/>
                <w:szCs w:val="18"/>
              </w:rPr>
            </w:pPr>
            <w:r>
              <w:rPr>
                <w:rFonts w:ascii="Arial" w:hAnsi="Arial" w:cs="Arial"/>
                <w:sz w:val="18"/>
                <w:szCs w:val="18"/>
              </w:rPr>
              <w:t>Verify that the following output files were generated and contain data:</w:t>
            </w:r>
          </w:p>
          <w:p w14:paraId="3A4C14F4" w14:textId="1F9C69DD" w:rsidR="0038557A" w:rsidRDefault="0038557A" w:rsidP="0038557A">
            <w:pPr>
              <w:pStyle w:val="H1bodytext"/>
              <w:spacing w:after="0"/>
              <w:ind w:left="0"/>
              <w:rPr>
                <w:rFonts w:ascii="Arial" w:hAnsi="Arial" w:cs="Arial"/>
                <w:sz w:val="18"/>
                <w:szCs w:val="18"/>
              </w:rPr>
            </w:pPr>
            <w:r w:rsidRPr="0038557A">
              <w:rPr>
                <w:rFonts w:ascii="Arial" w:hAnsi="Arial" w:cs="Arial"/>
                <w:sz w:val="18"/>
                <w:szCs w:val="18"/>
              </w:rPr>
              <w:t>U-10_B-3_</w:t>
            </w:r>
            <w:r w:rsidR="00A87A03">
              <w:rPr>
                <w:rFonts w:ascii="Arial" w:hAnsi="Arial" w:cs="Arial"/>
                <w:sz w:val="18"/>
                <w:szCs w:val="18"/>
              </w:rPr>
              <w:t>T-4_</w:t>
            </w:r>
            <w:r w:rsidR="000E4A50">
              <w:rPr>
                <w:rFonts w:ascii="Arial" w:hAnsi="Arial" w:cs="Arial"/>
                <w:sz w:val="18"/>
                <w:szCs w:val="18"/>
              </w:rPr>
              <w:t>CIE_</w:t>
            </w:r>
            <w:r w:rsidRPr="0038557A">
              <w:rPr>
                <w:rFonts w:ascii="Arial" w:hAnsi="Arial" w:cs="Arial"/>
                <w:sz w:val="18"/>
                <w:szCs w:val="18"/>
              </w:rPr>
              <w:t>reroute_fractions.dat</w:t>
            </w:r>
          </w:p>
          <w:p w14:paraId="5F47455D" w14:textId="1288ED86" w:rsidR="0038557A" w:rsidRDefault="0038557A" w:rsidP="0038557A">
            <w:pPr>
              <w:pStyle w:val="H1bodytext"/>
              <w:spacing w:after="0"/>
              <w:ind w:left="0"/>
              <w:rPr>
                <w:rFonts w:ascii="Arial" w:hAnsi="Arial" w:cs="Arial"/>
                <w:sz w:val="18"/>
                <w:szCs w:val="18"/>
              </w:rPr>
            </w:pPr>
            <w:r w:rsidRPr="0038557A">
              <w:rPr>
                <w:rFonts w:ascii="Arial" w:hAnsi="Arial" w:cs="Arial"/>
                <w:sz w:val="18"/>
                <w:szCs w:val="18"/>
              </w:rPr>
              <w:t>U-10_B-3_</w:t>
            </w:r>
            <w:r w:rsidR="00A87A03">
              <w:rPr>
                <w:rFonts w:ascii="Arial" w:hAnsi="Arial" w:cs="Arial"/>
                <w:sz w:val="18"/>
                <w:szCs w:val="18"/>
              </w:rPr>
              <w:t>T-4_</w:t>
            </w:r>
            <w:r w:rsidR="000E4A50">
              <w:rPr>
                <w:rFonts w:ascii="Arial" w:hAnsi="Arial" w:cs="Arial"/>
                <w:sz w:val="18"/>
                <w:szCs w:val="18"/>
              </w:rPr>
              <w:t>CIE_</w:t>
            </w:r>
            <w:r w:rsidRPr="0038557A">
              <w:rPr>
                <w:rFonts w:ascii="Arial" w:hAnsi="Arial" w:cs="Arial"/>
                <w:sz w:val="18"/>
                <w:szCs w:val="18"/>
              </w:rPr>
              <w:t>reroute_in.dat</w:t>
            </w:r>
          </w:p>
          <w:p w14:paraId="17C77A11" w14:textId="6A569D53" w:rsidR="0038557A" w:rsidRDefault="0038557A" w:rsidP="0038557A">
            <w:pPr>
              <w:pStyle w:val="H1bodytext"/>
              <w:spacing w:after="0"/>
              <w:ind w:left="0"/>
              <w:rPr>
                <w:rFonts w:ascii="Arial" w:hAnsi="Arial" w:cs="Arial"/>
                <w:sz w:val="18"/>
                <w:szCs w:val="18"/>
              </w:rPr>
            </w:pPr>
            <w:r w:rsidRPr="0038557A">
              <w:rPr>
                <w:rFonts w:ascii="Arial" w:hAnsi="Arial" w:cs="Arial"/>
                <w:sz w:val="18"/>
                <w:szCs w:val="18"/>
              </w:rPr>
              <w:t>U-10_B-3_</w:t>
            </w:r>
            <w:r w:rsidR="00A87A03">
              <w:rPr>
                <w:rFonts w:ascii="Arial" w:hAnsi="Arial" w:cs="Arial"/>
                <w:sz w:val="18"/>
                <w:szCs w:val="18"/>
              </w:rPr>
              <w:t>T-4_</w:t>
            </w:r>
            <w:r w:rsidR="000E4A50">
              <w:rPr>
                <w:rFonts w:ascii="Arial" w:hAnsi="Arial" w:cs="Arial"/>
                <w:sz w:val="18"/>
                <w:szCs w:val="18"/>
              </w:rPr>
              <w:t>CIE_</w:t>
            </w:r>
            <w:r w:rsidRPr="0038557A">
              <w:rPr>
                <w:rFonts w:ascii="Arial" w:hAnsi="Arial" w:cs="Arial"/>
                <w:sz w:val="18"/>
                <w:szCs w:val="18"/>
              </w:rPr>
              <w:t>reroute_rates.csv</w:t>
            </w:r>
          </w:p>
          <w:p w14:paraId="1235CF99" w14:textId="65407B39" w:rsidR="0038557A" w:rsidRPr="00E9024E" w:rsidRDefault="0038557A" w:rsidP="00E84D52">
            <w:pPr>
              <w:pStyle w:val="H1bodytext"/>
              <w:spacing w:after="0"/>
              <w:ind w:left="0"/>
              <w:rPr>
                <w:rFonts w:ascii="Arial" w:hAnsi="Arial" w:cs="Arial"/>
                <w:sz w:val="18"/>
                <w:szCs w:val="18"/>
              </w:rPr>
            </w:pPr>
            <w:r w:rsidRPr="0038557A">
              <w:rPr>
                <w:rFonts w:ascii="Arial" w:hAnsi="Arial" w:cs="Arial"/>
                <w:sz w:val="18"/>
                <w:szCs w:val="18"/>
              </w:rPr>
              <w:t>U-10_B-3_</w:t>
            </w:r>
            <w:r w:rsidR="00A87A03">
              <w:rPr>
                <w:rFonts w:ascii="Arial" w:hAnsi="Arial" w:cs="Arial"/>
                <w:sz w:val="18"/>
                <w:szCs w:val="18"/>
              </w:rPr>
              <w:t>T-4_</w:t>
            </w:r>
            <w:r w:rsidR="000E4A50">
              <w:rPr>
                <w:rFonts w:ascii="Arial" w:hAnsi="Arial" w:cs="Arial"/>
                <w:sz w:val="18"/>
                <w:szCs w:val="18"/>
              </w:rPr>
              <w:t>CIE_</w:t>
            </w:r>
            <w:r w:rsidRPr="0038557A">
              <w:rPr>
                <w:rFonts w:ascii="Arial" w:hAnsi="Arial" w:cs="Arial"/>
                <w:sz w:val="18"/>
                <w:szCs w:val="18"/>
              </w:rPr>
              <w:t>reroute_rates.dat</w:t>
            </w:r>
          </w:p>
        </w:tc>
        <w:tc>
          <w:tcPr>
            <w:tcW w:w="1435" w:type="dxa"/>
            <w:vAlign w:val="center"/>
          </w:tcPr>
          <w:p w14:paraId="1C79FF5C" w14:textId="0BA15207" w:rsidR="0038557A" w:rsidRPr="00E9024E" w:rsidRDefault="00A164FB" w:rsidP="00BF356B">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4BE17584" w14:textId="77777777" w:rsidTr="00A87A03">
        <w:trPr>
          <w:trHeight w:val="476"/>
        </w:trPr>
        <w:tc>
          <w:tcPr>
            <w:tcW w:w="8757" w:type="dxa"/>
            <w:gridSpan w:val="4"/>
            <w:vAlign w:val="center"/>
          </w:tcPr>
          <w:p w14:paraId="137007A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first part of this test consists of high-level checks of the infiltration fractions determined for each ditch and pond.</w:t>
            </w:r>
          </w:p>
        </w:tc>
      </w:tr>
      <w:tr w:rsidR="00C7501C" w:rsidRPr="00F21105" w14:paraId="1E145B76" w14:textId="77777777" w:rsidTr="00A87A03">
        <w:trPr>
          <w:trHeight w:val="476"/>
        </w:trPr>
        <w:tc>
          <w:tcPr>
            <w:tcW w:w="767" w:type="dxa"/>
            <w:vAlign w:val="center"/>
          </w:tcPr>
          <w:p w14:paraId="2366347A"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2</w:t>
            </w:r>
          </w:p>
        </w:tc>
        <w:tc>
          <w:tcPr>
            <w:tcW w:w="7990" w:type="dxa"/>
            <w:gridSpan w:val="3"/>
            <w:vAlign w:val="center"/>
          </w:tcPr>
          <w:p w14:paraId="22F7F8E6" w14:textId="76813B8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Import file </w:t>
            </w:r>
            <w:r w:rsidRPr="00F21105">
              <w:rPr>
                <w:rFonts w:ascii="Arial" w:hAnsi="Arial" w:cs="Arial"/>
                <w:b/>
                <w:bCs/>
                <w:sz w:val="18"/>
                <w:szCs w:val="18"/>
              </w:rPr>
              <w:t>U-10_B-3_</w:t>
            </w:r>
            <w:r w:rsidR="00A87A03">
              <w:rPr>
                <w:rFonts w:ascii="Arial" w:hAnsi="Arial" w:cs="Arial"/>
                <w:b/>
                <w:bCs/>
                <w:sz w:val="18"/>
                <w:szCs w:val="18"/>
              </w:rPr>
              <w:t>T-4_</w:t>
            </w:r>
            <w:r w:rsidR="00C8476C">
              <w:rPr>
                <w:rFonts w:ascii="Arial" w:hAnsi="Arial" w:cs="Arial"/>
                <w:b/>
                <w:bCs/>
                <w:sz w:val="18"/>
                <w:szCs w:val="18"/>
              </w:rPr>
              <w:t>CIE_</w:t>
            </w:r>
            <w:r w:rsidRPr="00F21105">
              <w:rPr>
                <w:rFonts w:ascii="Arial" w:hAnsi="Arial" w:cs="Arial"/>
                <w:b/>
                <w:bCs/>
                <w:sz w:val="18"/>
                <w:szCs w:val="18"/>
              </w:rPr>
              <w:t>reroute_fractions.dat</w:t>
            </w:r>
            <w:r w:rsidRPr="00F21105">
              <w:rPr>
                <w:rFonts w:ascii="Arial" w:hAnsi="Arial" w:cs="Arial"/>
                <w:sz w:val="18"/>
                <w:szCs w:val="18"/>
              </w:rPr>
              <w:t xml:space="preserve"> into a spreadsheet (space-delimited).</w:t>
            </w:r>
          </w:p>
        </w:tc>
      </w:tr>
      <w:tr w:rsidR="00C7501C" w:rsidRPr="00F21105" w14:paraId="61012DE9" w14:textId="77777777" w:rsidTr="00A87A03">
        <w:trPr>
          <w:trHeight w:val="476"/>
        </w:trPr>
        <w:tc>
          <w:tcPr>
            <w:tcW w:w="767" w:type="dxa"/>
            <w:vAlign w:val="center"/>
          </w:tcPr>
          <w:p w14:paraId="0E05716C"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3</w:t>
            </w:r>
          </w:p>
        </w:tc>
        <w:tc>
          <w:tcPr>
            <w:tcW w:w="3707" w:type="dxa"/>
            <w:vAlign w:val="center"/>
          </w:tcPr>
          <w:p w14:paraId="01DCEE84" w14:textId="6EC5BCB2"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Verify that the values for “Z-11_frac_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 “Z-19_frac_infilt,” “Z-1d_frac_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 and “U-14_frac_infilt” are nonzero and less than </w:t>
            </w:r>
            <w:r w:rsidR="00870A4B">
              <w:rPr>
                <w:rFonts w:ascii="Arial" w:hAnsi="Arial" w:cs="Arial"/>
                <w:sz w:val="18"/>
                <w:szCs w:val="18"/>
              </w:rPr>
              <w:t xml:space="preserve">or equal to </w:t>
            </w:r>
            <w:r w:rsidRPr="00F21105">
              <w:rPr>
                <w:rFonts w:ascii="Arial" w:hAnsi="Arial" w:cs="Arial"/>
                <w:sz w:val="18"/>
                <w:szCs w:val="18"/>
              </w:rPr>
              <w:t>1.0 from the first to the last active year (inclusive) for each site as listed in Table 1, and that the values are zero for all other years.</w:t>
            </w:r>
            <w:r w:rsidR="0038557A">
              <w:rPr>
                <w:rFonts w:ascii="Arial" w:hAnsi="Arial" w:cs="Arial"/>
                <w:sz w:val="18"/>
                <w:szCs w:val="18"/>
              </w:rPr>
              <w:t xml:space="preserve"> Note</w:t>
            </w:r>
            <w:r w:rsidR="00870A4B">
              <w:rPr>
                <w:rFonts w:ascii="Arial" w:hAnsi="Arial" w:cs="Arial"/>
                <w:sz w:val="18"/>
                <w:szCs w:val="18"/>
              </w:rPr>
              <w:t>:</w:t>
            </w:r>
            <w:r w:rsidR="0038557A">
              <w:rPr>
                <w:rFonts w:ascii="Arial" w:hAnsi="Arial" w:cs="Arial"/>
                <w:sz w:val="18"/>
                <w:szCs w:val="18"/>
              </w:rPr>
              <w:t xml:space="preserve"> </w:t>
            </w:r>
            <w:r w:rsidR="00870A4B">
              <w:rPr>
                <w:rFonts w:ascii="Arial" w:hAnsi="Arial" w:cs="Arial"/>
                <w:sz w:val="18"/>
                <w:szCs w:val="18"/>
              </w:rPr>
              <w:t xml:space="preserve">the 216-Z-1D Ditch was reconfigured in 1949 so it is represented in Table 1 as two entries, “216-Z-1D” and “216-Z-1D-SOUTH” with different areas for the partitioning calculations. Thus, the full period of operation for 216-Z-1D was 1944 to 1958. Similarly, the 216-U-14 Ditch was reconfigured and is represented in Table 1 with two entries, “216-U-14” and “216-U-14-SOUTH” with different areas. Thus, the full period of operation for 216-U-14 was 1944 </w:t>
            </w:r>
            <w:r w:rsidR="00870A4B">
              <w:rPr>
                <w:rFonts w:ascii="Arial" w:hAnsi="Arial" w:cs="Arial"/>
                <w:sz w:val="18"/>
                <w:szCs w:val="18"/>
              </w:rPr>
              <w:lastRenderedPageBreak/>
              <w:t>to 1994.</w:t>
            </w:r>
          </w:p>
        </w:tc>
        <w:tc>
          <w:tcPr>
            <w:tcW w:w="2848" w:type="dxa"/>
            <w:vAlign w:val="center"/>
          </w:tcPr>
          <w:p w14:paraId="13B6ECDC" w14:textId="276A2699"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lastRenderedPageBreak/>
              <w:t xml:space="preserve">Nonzero values less than </w:t>
            </w:r>
            <w:r w:rsidR="00C8476C">
              <w:rPr>
                <w:rFonts w:ascii="Arial" w:hAnsi="Arial" w:cs="Arial"/>
                <w:sz w:val="18"/>
                <w:szCs w:val="18"/>
              </w:rPr>
              <w:t xml:space="preserve">or equal to </w:t>
            </w:r>
            <w:r w:rsidRPr="00F21105">
              <w:rPr>
                <w:rFonts w:ascii="Arial" w:hAnsi="Arial" w:cs="Arial"/>
                <w:sz w:val="18"/>
                <w:szCs w:val="18"/>
              </w:rPr>
              <w:t>1.0 should occur during the operational years and zero values for the nonoperational years.</w:t>
            </w:r>
          </w:p>
        </w:tc>
        <w:tc>
          <w:tcPr>
            <w:tcW w:w="1435" w:type="dxa"/>
            <w:vAlign w:val="center"/>
          </w:tcPr>
          <w:p w14:paraId="6BA98286" w14:textId="0998DFFF" w:rsidR="00C7501C" w:rsidRPr="00E84D52" w:rsidRDefault="005A7848"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37F9CCC4" w14:textId="77777777" w:rsidTr="00A87A03">
        <w:trPr>
          <w:trHeight w:val="539"/>
        </w:trPr>
        <w:tc>
          <w:tcPr>
            <w:tcW w:w="767" w:type="dxa"/>
            <w:vAlign w:val="center"/>
          </w:tcPr>
          <w:p w14:paraId="054B3EC1"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lastRenderedPageBreak/>
              <w:t>4</w:t>
            </w:r>
          </w:p>
        </w:tc>
        <w:tc>
          <w:tcPr>
            <w:tcW w:w="3707" w:type="dxa"/>
            <w:vAlign w:val="center"/>
          </w:tcPr>
          <w:p w14:paraId="32B3364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1944 through 1952, and each of the years 1959 through 1984, the values for “U-10_infilt_</w:t>
            </w:r>
            <w:r>
              <w:rPr>
                <w:rFonts w:ascii="Arial" w:hAnsi="Arial" w:cs="Arial"/>
                <w:sz w:val="18"/>
                <w:szCs w:val="18"/>
              </w:rPr>
              <w:t xml:space="preserve"> </w:t>
            </w:r>
            <w:r w:rsidRPr="00F21105">
              <w:rPr>
                <w:rFonts w:ascii="Arial" w:hAnsi="Arial" w:cs="Arial"/>
                <w:sz w:val="18"/>
                <w:szCs w:val="18"/>
              </w:rPr>
              <w:t>frac” are 1.0 and the values for “U-11_infilt_</w:t>
            </w:r>
            <w:r>
              <w:rPr>
                <w:rFonts w:ascii="Arial" w:hAnsi="Arial" w:cs="Arial"/>
                <w:sz w:val="18"/>
                <w:szCs w:val="18"/>
              </w:rPr>
              <w:t xml:space="preserve"> </w:t>
            </w:r>
            <w:r w:rsidRPr="00F21105">
              <w:rPr>
                <w:rFonts w:ascii="Arial" w:hAnsi="Arial" w:cs="Arial"/>
                <w:sz w:val="18"/>
                <w:szCs w:val="18"/>
              </w:rPr>
              <w:t>frac” are zero.</w:t>
            </w:r>
          </w:p>
        </w:tc>
        <w:tc>
          <w:tcPr>
            <w:tcW w:w="2848" w:type="dxa"/>
            <w:vAlign w:val="center"/>
          </w:tcPr>
          <w:p w14:paraId="2036E6B1" w14:textId="5D638272"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For each of the</w:t>
            </w:r>
            <w:r w:rsidR="00B84712">
              <w:rPr>
                <w:rFonts w:ascii="Arial" w:hAnsi="Arial" w:cs="Arial"/>
                <w:sz w:val="18"/>
                <w:szCs w:val="18"/>
              </w:rPr>
              <w:t xml:space="preserve"> </w:t>
            </w:r>
            <w:r w:rsidRPr="00F21105">
              <w:rPr>
                <w:rFonts w:ascii="Arial" w:hAnsi="Arial" w:cs="Arial"/>
                <w:sz w:val="18"/>
                <w:szCs w:val="18"/>
              </w:rPr>
              <w:t>years 1944 through 1952, and each of the years 1959 through 1984, the values for “U-10_infilt_ frac” should be 1.0 and the values for “U-11_infilt_frac” should be zero.</w:t>
            </w:r>
          </w:p>
        </w:tc>
        <w:tc>
          <w:tcPr>
            <w:tcW w:w="1435" w:type="dxa"/>
            <w:vAlign w:val="center"/>
          </w:tcPr>
          <w:p w14:paraId="753CC90C" w14:textId="43B60EDD" w:rsidR="00C7501C" w:rsidRPr="00F21105" w:rsidRDefault="005A7848"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278D4AD" w14:textId="77777777" w:rsidTr="00A87A03">
        <w:trPr>
          <w:trHeight w:val="539"/>
        </w:trPr>
        <w:tc>
          <w:tcPr>
            <w:tcW w:w="767" w:type="dxa"/>
            <w:vAlign w:val="center"/>
          </w:tcPr>
          <w:p w14:paraId="05315B57"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5</w:t>
            </w:r>
          </w:p>
        </w:tc>
        <w:tc>
          <w:tcPr>
            <w:tcW w:w="3707" w:type="dxa"/>
            <w:vAlign w:val="center"/>
          </w:tcPr>
          <w:p w14:paraId="5189CDCE" w14:textId="506A7B21"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In an empty column of the spreadsheet (e.g., column ‘</w:t>
            </w:r>
            <w:r w:rsidR="00A87A03">
              <w:rPr>
                <w:rFonts w:ascii="Arial" w:hAnsi="Arial" w:cs="Arial"/>
                <w:sz w:val="18"/>
                <w:szCs w:val="18"/>
              </w:rPr>
              <w:t>S</w:t>
            </w:r>
            <w:r w:rsidR="00A87A03" w:rsidRPr="00F21105">
              <w:rPr>
                <w:rFonts w:ascii="Arial" w:hAnsi="Arial" w:cs="Arial"/>
                <w:sz w:val="18"/>
                <w:szCs w:val="18"/>
              </w:rPr>
              <w:t>’</w:t>
            </w:r>
            <w:r w:rsidRPr="00F21105">
              <w:rPr>
                <w:rFonts w:ascii="Arial" w:hAnsi="Arial" w:cs="Arial"/>
                <w:sz w:val="18"/>
                <w:szCs w:val="18"/>
              </w:rPr>
              <w:t xml:space="preserve">), enter a formula to sum “U-10_infilt_frac” and “U-11_ </w:t>
            </w:r>
            <w:proofErr w:type="spellStart"/>
            <w:r w:rsidRPr="00F21105">
              <w:rPr>
                <w:rFonts w:ascii="Arial" w:hAnsi="Arial" w:cs="Arial"/>
                <w:sz w:val="18"/>
                <w:szCs w:val="18"/>
              </w:rPr>
              <w:t>infilt_frac</w:t>
            </w:r>
            <w:proofErr w:type="spellEnd"/>
            <w:r w:rsidRPr="00F21105">
              <w:rPr>
                <w:rFonts w:ascii="Arial" w:hAnsi="Arial" w:cs="Arial"/>
                <w:sz w:val="18"/>
                <w:szCs w:val="18"/>
              </w:rPr>
              <w:t>” for each of the years 1953 through 1958 and verify the result for each year is 1.0.</w:t>
            </w:r>
          </w:p>
        </w:tc>
        <w:tc>
          <w:tcPr>
            <w:tcW w:w="2848" w:type="dxa"/>
            <w:vAlign w:val="center"/>
          </w:tcPr>
          <w:p w14:paraId="2EA9305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sum of “U-10_infilt_frac” and “U-11_infilt_frac” for each year from 1953 through 1958 should be 1.0.</w:t>
            </w:r>
          </w:p>
        </w:tc>
        <w:tc>
          <w:tcPr>
            <w:tcW w:w="1435" w:type="dxa"/>
            <w:vAlign w:val="center"/>
          </w:tcPr>
          <w:p w14:paraId="2BAFCDD9" w14:textId="4A6C463E" w:rsidR="00C7501C" w:rsidRPr="00F21105" w:rsidRDefault="005A7848"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88B7AFC" w14:textId="77777777" w:rsidTr="00A87A03">
        <w:trPr>
          <w:trHeight w:val="539"/>
        </w:trPr>
        <w:tc>
          <w:tcPr>
            <w:tcW w:w="767" w:type="dxa"/>
            <w:vAlign w:val="center"/>
          </w:tcPr>
          <w:p w14:paraId="4083B854"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6</w:t>
            </w:r>
          </w:p>
        </w:tc>
        <w:tc>
          <w:tcPr>
            <w:tcW w:w="3707" w:type="dxa"/>
            <w:vAlign w:val="center"/>
          </w:tcPr>
          <w:p w14:paraId="1843534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the values for “B-3_infilt_ frac,” “B-3A_infilt_frac,” “B-3B_infilt_ frac,” and “B-3C_infilt_frac” are zero for 1944.</w:t>
            </w:r>
          </w:p>
        </w:tc>
        <w:tc>
          <w:tcPr>
            <w:tcW w:w="2848" w:type="dxa"/>
            <w:vAlign w:val="center"/>
          </w:tcPr>
          <w:p w14:paraId="69DF49D9" w14:textId="2D923A8E"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The values for “B-3_infilt_ </w:t>
            </w:r>
            <w:proofErr w:type="spellStart"/>
            <w:r w:rsidRPr="00F21105">
              <w:rPr>
                <w:rFonts w:ascii="Arial" w:hAnsi="Arial" w:cs="Arial"/>
                <w:sz w:val="18"/>
                <w:szCs w:val="18"/>
              </w:rPr>
              <w:t>frac</w:t>
            </w:r>
            <w:proofErr w:type="spellEnd"/>
            <w:r w:rsidRPr="00F21105">
              <w:rPr>
                <w:rFonts w:ascii="Arial" w:hAnsi="Arial" w:cs="Arial"/>
                <w:sz w:val="18"/>
                <w:szCs w:val="18"/>
              </w:rPr>
              <w:t>,” “B-3A_infilt_frac,” “B-3B_</w:t>
            </w:r>
            <w:r>
              <w:rPr>
                <w:rFonts w:ascii="Arial" w:hAnsi="Arial" w:cs="Arial"/>
                <w:sz w:val="18"/>
                <w:szCs w:val="18"/>
              </w:rPr>
              <w:t xml:space="preserve">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and “B-3C_infilt_</w:t>
            </w:r>
            <w:r>
              <w:rPr>
                <w:rFonts w:ascii="Arial" w:hAnsi="Arial" w:cs="Arial"/>
                <w:sz w:val="18"/>
                <w:szCs w:val="18"/>
              </w:rPr>
              <w:t xml:space="preserve"> </w:t>
            </w:r>
            <w:r w:rsidRPr="00F21105">
              <w:rPr>
                <w:rFonts w:ascii="Arial" w:hAnsi="Arial" w:cs="Arial"/>
                <w:sz w:val="18"/>
                <w:szCs w:val="18"/>
              </w:rPr>
              <w:t>frac” should be zero for 1944.</w:t>
            </w:r>
          </w:p>
        </w:tc>
        <w:tc>
          <w:tcPr>
            <w:tcW w:w="1435" w:type="dxa"/>
            <w:vAlign w:val="center"/>
          </w:tcPr>
          <w:p w14:paraId="3620EF5C" w14:textId="0725DC25" w:rsidR="00C7501C" w:rsidRPr="00F21105" w:rsidRDefault="001323A1"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07061C25" w14:textId="77777777" w:rsidTr="00A87A03">
        <w:trPr>
          <w:trHeight w:val="539"/>
        </w:trPr>
        <w:tc>
          <w:tcPr>
            <w:tcW w:w="767" w:type="dxa"/>
            <w:vAlign w:val="center"/>
          </w:tcPr>
          <w:p w14:paraId="09F9D1DE"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7</w:t>
            </w:r>
          </w:p>
        </w:tc>
        <w:tc>
          <w:tcPr>
            <w:tcW w:w="3707" w:type="dxa"/>
            <w:vAlign w:val="center"/>
          </w:tcPr>
          <w:p w14:paraId="4FF4ED9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1945 through 1982, the values for “B-3_infilt_</w:t>
            </w:r>
            <w:r>
              <w:rPr>
                <w:rFonts w:ascii="Arial" w:hAnsi="Arial" w:cs="Arial"/>
                <w:sz w:val="18"/>
                <w:szCs w:val="18"/>
              </w:rPr>
              <w:t xml:space="preserve"> </w:t>
            </w:r>
            <w:r w:rsidRPr="00F21105">
              <w:rPr>
                <w:rFonts w:ascii="Arial" w:hAnsi="Arial" w:cs="Arial"/>
                <w:sz w:val="18"/>
                <w:szCs w:val="18"/>
              </w:rPr>
              <w:t>frac” are 1.0 and the values for “B-3A_infilt_</w:t>
            </w:r>
            <w:r>
              <w:rPr>
                <w:rFonts w:ascii="Arial" w:hAnsi="Arial" w:cs="Arial"/>
                <w:sz w:val="18"/>
                <w:szCs w:val="18"/>
              </w:rPr>
              <w:t xml:space="preserve"> </w:t>
            </w:r>
            <w:r w:rsidRPr="00F21105">
              <w:rPr>
                <w:rFonts w:ascii="Arial" w:hAnsi="Arial" w:cs="Arial"/>
                <w:sz w:val="18"/>
                <w:szCs w:val="18"/>
              </w:rPr>
              <w:t>frac,” “B-3B_infilt_ frac,” and “B-3C_infilt_</w:t>
            </w:r>
            <w:r>
              <w:rPr>
                <w:rFonts w:ascii="Arial" w:hAnsi="Arial" w:cs="Arial"/>
                <w:sz w:val="18"/>
                <w:szCs w:val="18"/>
              </w:rPr>
              <w:t xml:space="preserve"> </w:t>
            </w:r>
            <w:r w:rsidRPr="00F21105">
              <w:rPr>
                <w:rFonts w:ascii="Arial" w:hAnsi="Arial" w:cs="Arial"/>
                <w:sz w:val="18"/>
                <w:szCs w:val="18"/>
              </w:rPr>
              <w:t>frac” are zero.</w:t>
            </w:r>
          </w:p>
        </w:tc>
        <w:tc>
          <w:tcPr>
            <w:tcW w:w="2848" w:type="dxa"/>
            <w:vAlign w:val="center"/>
          </w:tcPr>
          <w:p w14:paraId="024B9FB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For each of the years 1945 through 1982, the values for “B-3_infilt_ frac” should be 1.0, and the values for “B-3A_infilt_frac,” “B-3B_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xml:space="preserve">,” and “B-3C_ </w:t>
            </w:r>
            <w:proofErr w:type="spellStart"/>
            <w:r w:rsidRPr="00F21105">
              <w:rPr>
                <w:rFonts w:ascii="Arial" w:hAnsi="Arial" w:cs="Arial"/>
                <w:sz w:val="18"/>
                <w:szCs w:val="18"/>
              </w:rPr>
              <w:t>infilt_frac</w:t>
            </w:r>
            <w:proofErr w:type="spellEnd"/>
            <w:r w:rsidRPr="00F21105">
              <w:rPr>
                <w:rFonts w:ascii="Arial" w:hAnsi="Arial" w:cs="Arial"/>
                <w:sz w:val="18"/>
                <w:szCs w:val="18"/>
              </w:rPr>
              <w:t>” should be zero.</w:t>
            </w:r>
          </w:p>
        </w:tc>
        <w:tc>
          <w:tcPr>
            <w:tcW w:w="1435" w:type="dxa"/>
            <w:vAlign w:val="center"/>
          </w:tcPr>
          <w:p w14:paraId="2A39D0A5" w14:textId="3F117CA3" w:rsidR="00C7501C" w:rsidRPr="00F21105" w:rsidRDefault="00D30EF1"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46592FD" w14:textId="77777777" w:rsidTr="00A87A03">
        <w:trPr>
          <w:trHeight w:val="539"/>
        </w:trPr>
        <w:tc>
          <w:tcPr>
            <w:tcW w:w="767" w:type="dxa"/>
            <w:vAlign w:val="center"/>
          </w:tcPr>
          <w:p w14:paraId="10726587"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8</w:t>
            </w:r>
          </w:p>
        </w:tc>
        <w:tc>
          <w:tcPr>
            <w:tcW w:w="3707" w:type="dxa"/>
            <w:vAlign w:val="center"/>
          </w:tcPr>
          <w:p w14:paraId="0FAD945C" w14:textId="5AD9EE4B"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In an empty column of the spreadsheet (e.g., column ‘</w:t>
            </w:r>
            <w:r w:rsidR="00A87A03">
              <w:rPr>
                <w:rFonts w:ascii="Arial" w:hAnsi="Arial" w:cs="Arial"/>
                <w:sz w:val="18"/>
                <w:szCs w:val="18"/>
              </w:rPr>
              <w:t>S</w:t>
            </w:r>
            <w:r w:rsidR="00A87A03" w:rsidRPr="00F21105">
              <w:rPr>
                <w:rFonts w:ascii="Arial" w:hAnsi="Arial" w:cs="Arial"/>
                <w:sz w:val="18"/>
                <w:szCs w:val="18"/>
              </w:rPr>
              <w:t>’</w:t>
            </w:r>
            <w:r w:rsidRPr="00F21105">
              <w:rPr>
                <w:rFonts w:ascii="Arial" w:hAnsi="Arial" w:cs="Arial"/>
                <w:sz w:val="18"/>
                <w:szCs w:val="18"/>
              </w:rPr>
              <w:t>), enter a formula to sum “B-3_infilt_frac,” “B-3A_infilt_frac,” “B-3B_</w:t>
            </w:r>
            <w:r>
              <w:rPr>
                <w:rFonts w:ascii="Arial" w:hAnsi="Arial" w:cs="Arial"/>
                <w:sz w:val="18"/>
                <w:szCs w:val="18"/>
              </w:rPr>
              <w:t xml:space="preserve">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and “B-3C_infilt_ frac” for each of the years 1983 through 1994 and verify the result for each year is 1.0.</w:t>
            </w:r>
          </w:p>
        </w:tc>
        <w:tc>
          <w:tcPr>
            <w:tcW w:w="2848" w:type="dxa"/>
            <w:vAlign w:val="center"/>
          </w:tcPr>
          <w:p w14:paraId="1121364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The sum of “B-3_infilt_frac,” “B-3A_infilt_frac,” “B-3B_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and “B-3C_infilt_ frac” should be 1.0 for each of the years 1983 through 1994.</w:t>
            </w:r>
          </w:p>
        </w:tc>
        <w:tc>
          <w:tcPr>
            <w:tcW w:w="1435" w:type="dxa"/>
            <w:vAlign w:val="center"/>
          </w:tcPr>
          <w:p w14:paraId="422B5B97" w14:textId="3F43A82E" w:rsidR="00C7501C" w:rsidRPr="00F21105" w:rsidRDefault="00020879"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AFF8F45" w14:textId="77777777" w:rsidTr="00A87A03">
        <w:trPr>
          <w:trHeight w:val="539"/>
        </w:trPr>
        <w:tc>
          <w:tcPr>
            <w:tcW w:w="767" w:type="dxa"/>
            <w:vAlign w:val="center"/>
          </w:tcPr>
          <w:p w14:paraId="17C4B34D"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9</w:t>
            </w:r>
          </w:p>
        </w:tc>
        <w:tc>
          <w:tcPr>
            <w:tcW w:w="3707" w:type="dxa"/>
            <w:vAlign w:val="center"/>
          </w:tcPr>
          <w:p w14:paraId="701F5E12"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1995 through 1997, the values for “B-3C_infilt_</w:t>
            </w:r>
            <w:r>
              <w:rPr>
                <w:rFonts w:ascii="Arial" w:hAnsi="Arial" w:cs="Arial"/>
                <w:sz w:val="18"/>
                <w:szCs w:val="18"/>
              </w:rPr>
              <w:t xml:space="preserve"> </w:t>
            </w:r>
            <w:r w:rsidRPr="00F21105">
              <w:rPr>
                <w:rFonts w:ascii="Arial" w:hAnsi="Arial" w:cs="Arial"/>
                <w:sz w:val="18"/>
                <w:szCs w:val="18"/>
              </w:rPr>
              <w:t>frac” are 1.0.</w:t>
            </w:r>
          </w:p>
        </w:tc>
        <w:tc>
          <w:tcPr>
            <w:tcW w:w="2848" w:type="dxa"/>
            <w:vAlign w:val="center"/>
          </w:tcPr>
          <w:p w14:paraId="7E68D53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For each of the years 1995 through 1997, the values for “B-3C_infilt_frac” should be 1.0.</w:t>
            </w:r>
          </w:p>
        </w:tc>
        <w:tc>
          <w:tcPr>
            <w:tcW w:w="1435" w:type="dxa"/>
            <w:vAlign w:val="center"/>
          </w:tcPr>
          <w:p w14:paraId="16C8A8C7" w14:textId="72BEF752" w:rsidR="00C7501C" w:rsidRPr="00F21105" w:rsidRDefault="00020879"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A87A03" w:rsidRPr="00F21105" w14:paraId="748D759B" w14:textId="77777777" w:rsidTr="00A87A03">
        <w:trPr>
          <w:trHeight w:val="539"/>
        </w:trPr>
        <w:tc>
          <w:tcPr>
            <w:tcW w:w="767" w:type="dxa"/>
            <w:vAlign w:val="center"/>
          </w:tcPr>
          <w:p w14:paraId="641D9C61" w14:textId="6ADE2DD4" w:rsidR="00A87A03" w:rsidRDefault="00A87A03" w:rsidP="00A87A03">
            <w:pPr>
              <w:pStyle w:val="H1bodytext"/>
              <w:spacing w:after="0"/>
              <w:ind w:left="0"/>
              <w:jc w:val="center"/>
              <w:rPr>
                <w:rFonts w:ascii="Arial" w:hAnsi="Arial" w:cs="Arial"/>
                <w:sz w:val="18"/>
                <w:szCs w:val="18"/>
              </w:rPr>
            </w:pPr>
            <w:r>
              <w:rPr>
                <w:rFonts w:ascii="Arial" w:hAnsi="Arial" w:cs="Arial"/>
                <w:sz w:val="18"/>
                <w:szCs w:val="18"/>
              </w:rPr>
              <w:t>10</w:t>
            </w:r>
          </w:p>
        </w:tc>
        <w:tc>
          <w:tcPr>
            <w:tcW w:w="3707" w:type="dxa"/>
            <w:vAlign w:val="center"/>
          </w:tcPr>
          <w:p w14:paraId="5F051A64" w14:textId="689102DE"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 xml:space="preserve">Verify that </w:t>
            </w:r>
            <w:r>
              <w:rPr>
                <w:rFonts w:ascii="Arial" w:hAnsi="Arial" w:cs="Arial"/>
                <w:sz w:val="18"/>
                <w:szCs w:val="18"/>
              </w:rPr>
              <w:t>the values for</w:t>
            </w:r>
            <w:r w:rsidRPr="00F21105">
              <w:rPr>
                <w:rFonts w:ascii="Arial" w:hAnsi="Arial" w:cs="Arial"/>
                <w:sz w:val="18"/>
                <w:szCs w:val="18"/>
              </w:rPr>
              <w:t xml:space="preserve"> “</w:t>
            </w:r>
            <w:r>
              <w:rPr>
                <w:rFonts w:ascii="Arial" w:hAnsi="Arial" w:cs="Arial"/>
                <w:sz w:val="18"/>
                <w:szCs w:val="18"/>
              </w:rPr>
              <w:t>T-4A</w:t>
            </w:r>
            <w:r w:rsidRPr="00F21105">
              <w:rPr>
                <w:rFonts w:ascii="Arial" w:hAnsi="Arial" w:cs="Arial"/>
                <w:sz w:val="18"/>
                <w:szCs w:val="18"/>
              </w:rPr>
              <w:t xml:space="preserve">_infilt_frac” are </w:t>
            </w:r>
            <w:r>
              <w:rPr>
                <w:rFonts w:ascii="Arial" w:hAnsi="Arial" w:cs="Arial"/>
                <w:sz w:val="18"/>
                <w:szCs w:val="18"/>
              </w:rPr>
              <w:t>nonzero for each of the years 1944 through 1956, and zero for each of the years 1957 through 1997</w:t>
            </w:r>
            <w:r w:rsidRPr="00F21105">
              <w:rPr>
                <w:rFonts w:ascii="Arial" w:hAnsi="Arial" w:cs="Arial"/>
                <w:sz w:val="18"/>
                <w:szCs w:val="18"/>
              </w:rPr>
              <w:t>.</w:t>
            </w:r>
          </w:p>
        </w:tc>
        <w:tc>
          <w:tcPr>
            <w:tcW w:w="2848" w:type="dxa"/>
            <w:vAlign w:val="center"/>
          </w:tcPr>
          <w:p w14:paraId="61D25068" w14:textId="1E27EB5F"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The values for</w:t>
            </w:r>
            <w:r w:rsidRPr="00F21105">
              <w:rPr>
                <w:rFonts w:ascii="Arial" w:hAnsi="Arial" w:cs="Arial"/>
                <w:sz w:val="18"/>
                <w:szCs w:val="18"/>
              </w:rPr>
              <w:t xml:space="preserve"> “</w:t>
            </w:r>
            <w:r>
              <w:rPr>
                <w:rFonts w:ascii="Arial" w:hAnsi="Arial" w:cs="Arial"/>
                <w:sz w:val="18"/>
                <w:szCs w:val="18"/>
              </w:rPr>
              <w:t>T-4A</w:t>
            </w:r>
            <w:r w:rsidRPr="00F21105">
              <w:rPr>
                <w:rFonts w:ascii="Arial" w:hAnsi="Arial" w:cs="Arial"/>
                <w:sz w:val="18"/>
                <w:szCs w:val="18"/>
              </w:rPr>
              <w:t xml:space="preserve">_infilt_frac” </w:t>
            </w:r>
            <w:r>
              <w:rPr>
                <w:rFonts w:ascii="Arial" w:hAnsi="Arial" w:cs="Arial"/>
                <w:sz w:val="18"/>
                <w:szCs w:val="18"/>
              </w:rPr>
              <w:t>should be</w:t>
            </w:r>
            <w:r w:rsidRPr="00F21105">
              <w:rPr>
                <w:rFonts w:ascii="Arial" w:hAnsi="Arial" w:cs="Arial"/>
                <w:sz w:val="18"/>
                <w:szCs w:val="18"/>
              </w:rPr>
              <w:t xml:space="preserve"> </w:t>
            </w:r>
            <w:r>
              <w:rPr>
                <w:rFonts w:ascii="Arial" w:hAnsi="Arial" w:cs="Arial"/>
                <w:sz w:val="18"/>
                <w:szCs w:val="18"/>
              </w:rPr>
              <w:t>nonzero for each of the years 1944 through 1956, and zero for each of the years 1957 through 1997</w:t>
            </w:r>
            <w:r w:rsidRPr="00F21105">
              <w:rPr>
                <w:rFonts w:ascii="Arial" w:hAnsi="Arial" w:cs="Arial"/>
                <w:sz w:val="18"/>
                <w:szCs w:val="18"/>
              </w:rPr>
              <w:t>.</w:t>
            </w:r>
          </w:p>
        </w:tc>
        <w:tc>
          <w:tcPr>
            <w:tcW w:w="1435" w:type="dxa"/>
            <w:vAlign w:val="center"/>
          </w:tcPr>
          <w:p w14:paraId="5C639D11" w14:textId="612B21E3" w:rsidR="00A87A03" w:rsidRDefault="00BD2F87" w:rsidP="00A87A03">
            <w:pPr>
              <w:pStyle w:val="H1bodytext"/>
              <w:spacing w:after="0"/>
              <w:ind w:left="0"/>
              <w:jc w:val="center"/>
              <w:rPr>
                <w:rFonts w:ascii="Arial" w:hAnsi="Arial" w:cs="Arial"/>
                <w:sz w:val="18"/>
                <w:szCs w:val="18"/>
              </w:rPr>
            </w:pPr>
            <w:r>
              <w:rPr>
                <w:rFonts w:ascii="Arial" w:hAnsi="Arial" w:cs="Arial"/>
                <w:sz w:val="18"/>
                <w:szCs w:val="18"/>
              </w:rPr>
              <w:t>PASS</w:t>
            </w:r>
          </w:p>
        </w:tc>
      </w:tr>
      <w:tr w:rsidR="00A87A03" w:rsidRPr="00F21105" w14:paraId="4BD4D022" w14:textId="77777777" w:rsidTr="00A87A03">
        <w:trPr>
          <w:trHeight w:val="539"/>
        </w:trPr>
        <w:tc>
          <w:tcPr>
            <w:tcW w:w="767" w:type="dxa"/>
            <w:vAlign w:val="center"/>
          </w:tcPr>
          <w:p w14:paraId="7290B5EB" w14:textId="7C7D647D" w:rsidR="00A87A03" w:rsidRDefault="00A87A03" w:rsidP="00A87A03">
            <w:pPr>
              <w:pStyle w:val="H1bodytext"/>
              <w:spacing w:after="0"/>
              <w:ind w:left="0"/>
              <w:jc w:val="center"/>
              <w:rPr>
                <w:rFonts w:ascii="Arial" w:hAnsi="Arial" w:cs="Arial"/>
                <w:sz w:val="18"/>
                <w:szCs w:val="18"/>
              </w:rPr>
            </w:pPr>
            <w:r>
              <w:rPr>
                <w:rFonts w:ascii="Arial" w:hAnsi="Arial" w:cs="Arial"/>
                <w:sz w:val="18"/>
                <w:szCs w:val="18"/>
              </w:rPr>
              <w:t>11</w:t>
            </w:r>
          </w:p>
        </w:tc>
        <w:tc>
          <w:tcPr>
            <w:tcW w:w="3707" w:type="dxa"/>
            <w:vAlign w:val="center"/>
          </w:tcPr>
          <w:p w14:paraId="349FEBE9" w14:textId="71850C76"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 xml:space="preserve">Verify that </w:t>
            </w:r>
            <w:r>
              <w:rPr>
                <w:rFonts w:ascii="Arial" w:hAnsi="Arial" w:cs="Arial"/>
                <w:sz w:val="18"/>
                <w:szCs w:val="18"/>
              </w:rPr>
              <w:t>the values for</w:t>
            </w:r>
            <w:r w:rsidRPr="00F21105">
              <w:rPr>
                <w:rFonts w:ascii="Arial" w:hAnsi="Arial" w:cs="Arial"/>
                <w:sz w:val="18"/>
                <w:szCs w:val="18"/>
              </w:rPr>
              <w:t xml:space="preserve"> “</w:t>
            </w:r>
            <w:r>
              <w:rPr>
                <w:rFonts w:ascii="Arial" w:hAnsi="Arial" w:cs="Arial"/>
                <w:sz w:val="18"/>
                <w:szCs w:val="18"/>
              </w:rPr>
              <w:t>T-4-1</w:t>
            </w:r>
            <w:r w:rsidRPr="00F21105">
              <w:rPr>
                <w:rFonts w:ascii="Arial" w:hAnsi="Arial" w:cs="Arial"/>
                <w:sz w:val="18"/>
                <w:szCs w:val="18"/>
              </w:rPr>
              <w:t xml:space="preserve">_infilt_frac” are </w:t>
            </w:r>
            <w:r>
              <w:rPr>
                <w:rFonts w:ascii="Arial" w:hAnsi="Arial" w:cs="Arial"/>
                <w:sz w:val="18"/>
                <w:szCs w:val="18"/>
              </w:rPr>
              <w:t>nonzero for each of the years 1944 through 1956 and for 1972, are equal to 1.0 for 1957 and each of the years 1960 through 1971, and are zero for 1958, 1959, and each of the years from 1973 through 1997.</w:t>
            </w:r>
          </w:p>
        </w:tc>
        <w:tc>
          <w:tcPr>
            <w:tcW w:w="2848" w:type="dxa"/>
            <w:vAlign w:val="center"/>
          </w:tcPr>
          <w:p w14:paraId="762A2714" w14:textId="183C1137"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The values for</w:t>
            </w:r>
            <w:r w:rsidRPr="00F21105">
              <w:rPr>
                <w:rFonts w:ascii="Arial" w:hAnsi="Arial" w:cs="Arial"/>
                <w:sz w:val="18"/>
                <w:szCs w:val="18"/>
              </w:rPr>
              <w:t xml:space="preserve"> “</w:t>
            </w:r>
            <w:r>
              <w:rPr>
                <w:rFonts w:ascii="Arial" w:hAnsi="Arial" w:cs="Arial"/>
                <w:sz w:val="18"/>
                <w:szCs w:val="18"/>
              </w:rPr>
              <w:t>T-4-1</w:t>
            </w:r>
            <w:r w:rsidRPr="00F21105">
              <w:rPr>
                <w:rFonts w:ascii="Arial" w:hAnsi="Arial" w:cs="Arial"/>
                <w:sz w:val="18"/>
                <w:szCs w:val="18"/>
              </w:rPr>
              <w:t>_infilt_frac”</w:t>
            </w:r>
            <w:r>
              <w:rPr>
                <w:rFonts w:ascii="Arial" w:hAnsi="Arial" w:cs="Arial"/>
                <w:sz w:val="18"/>
                <w:szCs w:val="18"/>
              </w:rPr>
              <w:t xml:space="preserve"> should be</w:t>
            </w:r>
            <w:r w:rsidRPr="00F21105">
              <w:rPr>
                <w:rFonts w:ascii="Arial" w:hAnsi="Arial" w:cs="Arial"/>
                <w:sz w:val="18"/>
                <w:szCs w:val="18"/>
              </w:rPr>
              <w:t xml:space="preserve"> </w:t>
            </w:r>
            <w:r>
              <w:rPr>
                <w:rFonts w:ascii="Arial" w:hAnsi="Arial" w:cs="Arial"/>
                <w:sz w:val="18"/>
                <w:szCs w:val="18"/>
              </w:rPr>
              <w:t>nonzero for each of the years 1944 through 1956 and for 1972, 1.0 for 1957 and each of the years 1960 through 1971, and zero for 1958, 1959, and each of the years from 1973 through 1997.</w:t>
            </w:r>
          </w:p>
        </w:tc>
        <w:tc>
          <w:tcPr>
            <w:tcW w:w="1435" w:type="dxa"/>
            <w:vAlign w:val="center"/>
          </w:tcPr>
          <w:p w14:paraId="4A2A1783" w14:textId="416A8C7E" w:rsidR="00A87A03" w:rsidRDefault="00BD2F87" w:rsidP="00A87A03">
            <w:pPr>
              <w:pStyle w:val="H1bodytext"/>
              <w:spacing w:after="0"/>
              <w:ind w:left="0"/>
              <w:jc w:val="center"/>
              <w:rPr>
                <w:rFonts w:ascii="Arial" w:hAnsi="Arial" w:cs="Arial"/>
                <w:sz w:val="18"/>
                <w:szCs w:val="18"/>
              </w:rPr>
            </w:pPr>
            <w:r>
              <w:rPr>
                <w:rFonts w:ascii="Arial" w:hAnsi="Arial" w:cs="Arial"/>
                <w:sz w:val="18"/>
                <w:szCs w:val="18"/>
              </w:rPr>
              <w:t>PASS</w:t>
            </w:r>
          </w:p>
        </w:tc>
      </w:tr>
      <w:tr w:rsidR="00A87A03" w:rsidRPr="00F21105" w14:paraId="57774087" w14:textId="77777777" w:rsidTr="00A87A03">
        <w:trPr>
          <w:trHeight w:val="539"/>
        </w:trPr>
        <w:tc>
          <w:tcPr>
            <w:tcW w:w="767" w:type="dxa"/>
            <w:vAlign w:val="center"/>
          </w:tcPr>
          <w:p w14:paraId="4A154CB3" w14:textId="536D38AE" w:rsidR="00A87A03" w:rsidRDefault="00A87A03" w:rsidP="00A87A03">
            <w:pPr>
              <w:pStyle w:val="H1bodytext"/>
              <w:spacing w:after="0"/>
              <w:ind w:left="0"/>
              <w:jc w:val="center"/>
              <w:rPr>
                <w:rFonts w:ascii="Arial" w:hAnsi="Arial" w:cs="Arial"/>
                <w:sz w:val="18"/>
                <w:szCs w:val="18"/>
              </w:rPr>
            </w:pPr>
            <w:r>
              <w:rPr>
                <w:rFonts w:ascii="Arial" w:hAnsi="Arial" w:cs="Arial"/>
                <w:sz w:val="18"/>
                <w:szCs w:val="18"/>
              </w:rPr>
              <w:t>12</w:t>
            </w:r>
          </w:p>
        </w:tc>
        <w:tc>
          <w:tcPr>
            <w:tcW w:w="3707" w:type="dxa"/>
            <w:vAlign w:val="center"/>
          </w:tcPr>
          <w:p w14:paraId="2E2C4C04" w14:textId="202452EA"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 xml:space="preserve">Verify that the values for “T-4B_infilt_frac” and “T-4-2_infilt_frac” are zero for the years 1944 through 1971, nonzero for the years 1972 through 1976, and zero for the years </w:t>
            </w:r>
            <w:r>
              <w:rPr>
                <w:rFonts w:ascii="Arial" w:hAnsi="Arial" w:cs="Arial"/>
                <w:sz w:val="18"/>
                <w:szCs w:val="18"/>
              </w:rPr>
              <w:lastRenderedPageBreak/>
              <w:t>from 1977 through 1997.</w:t>
            </w:r>
          </w:p>
        </w:tc>
        <w:tc>
          <w:tcPr>
            <w:tcW w:w="2848" w:type="dxa"/>
            <w:vAlign w:val="center"/>
          </w:tcPr>
          <w:p w14:paraId="746CF8E3" w14:textId="2C8D9D79"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lastRenderedPageBreak/>
              <w:t xml:space="preserve">The values for “T-4B_infilt_frac” and “T-4-2_infilt_frac” should be zero for the years 1944 through 1971, nonzero for the years </w:t>
            </w:r>
            <w:r>
              <w:rPr>
                <w:rFonts w:ascii="Arial" w:hAnsi="Arial" w:cs="Arial"/>
                <w:sz w:val="18"/>
                <w:szCs w:val="18"/>
              </w:rPr>
              <w:lastRenderedPageBreak/>
              <w:t>1972 through 1976, and zero for the years from 1977 through 1997.</w:t>
            </w:r>
          </w:p>
        </w:tc>
        <w:tc>
          <w:tcPr>
            <w:tcW w:w="1435" w:type="dxa"/>
            <w:vAlign w:val="center"/>
          </w:tcPr>
          <w:p w14:paraId="13950897" w14:textId="2C60056E" w:rsidR="00A87A03" w:rsidRDefault="00BD2F87" w:rsidP="00A87A03">
            <w:pPr>
              <w:pStyle w:val="H1bodytext"/>
              <w:spacing w:after="0"/>
              <w:ind w:left="0"/>
              <w:jc w:val="center"/>
              <w:rPr>
                <w:rFonts w:ascii="Arial" w:hAnsi="Arial" w:cs="Arial"/>
                <w:sz w:val="18"/>
                <w:szCs w:val="18"/>
              </w:rPr>
            </w:pPr>
            <w:r>
              <w:rPr>
                <w:rFonts w:ascii="Arial" w:hAnsi="Arial" w:cs="Arial"/>
                <w:sz w:val="18"/>
                <w:szCs w:val="18"/>
              </w:rPr>
              <w:lastRenderedPageBreak/>
              <w:t>PASS</w:t>
            </w:r>
          </w:p>
        </w:tc>
      </w:tr>
      <w:tr w:rsidR="00A87A03" w:rsidRPr="00F21105" w14:paraId="4BA4FCCD" w14:textId="77777777" w:rsidTr="00A87A03">
        <w:trPr>
          <w:trHeight w:val="539"/>
        </w:trPr>
        <w:tc>
          <w:tcPr>
            <w:tcW w:w="767" w:type="dxa"/>
            <w:vAlign w:val="center"/>
          </w:tcPr>
          <w:p w14:paraId="5431DE75" w14:textId="4FDEE2DA" w:rsidR="00A87A03" w:rsidRDefault="00A87A03" w:rsidP="00A87A03">
            <w:pPr>
              <w:pStyle w:val="H1bodytext"/>
              <w:spacing w:after="0"/>
              <w:ind w:left="0"/>
              <w:jc w:val="center"/>
              <w:rPr>
                <w:rFonts w:ascii="Arial" w:hAnsi="Arial" w:cs="Arial"/>
                <w:sz w:val="18"/>
                <w:szCs w:val="18"/>
              </w:rPr>
            </w:pPr>
            <w:r>
              <w:rPr>
                <w:rFonts w:ascii="Arial" w:hAnsi="Arial" w:cs="Arial"/>
                <w:sz w:val="18"/>
                <w:szCs w:val="18"/>
              </w:rPr>
              <w:lastRenderedPageBreak/>
              <w:t>13</w:t>
            </w:r>
          </w:p>
        </w:tc>
        <w:tc>
          <w:tcPr>
            <w:tcW w:w="3707" w:type="dxa"/>
            <w:vAlign w:val="center"/>
          </w:tcPr>
          <w:p w14:paraId="18300533" w14:textId="34B1B25E"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Verify that the values for “T-4-2-S_infilt_ frac” are zero for 1944 through 1976, 1.0 for 1977 through 1995, and zero for 1996 and 1997.</w:t>
            </w:r>
          </w:p>
        </w:tc>
        <w:tc>
          <w:tcPr>
            <w:tcW w:w="2848" w:type="dxa"/>
            <w:vAlign w:val="center"/>
          </w:tcPr>
          <w:p w14:paraId="05442F14" w14:textId="20148C94"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The values for “T-4-2-S_infilt_ frac” are zero for 1944 through 1976, 1.0 for 1977 through 1995, and zero for 1996 and 1997.</w:t>
            </w:r>
          </w:p>
        </w:tc>
        <w:tc>
          <w:tcPr>
            <w:tcW w:w="1435" w:type="dxa"/>
            <w:vAlign w:val="center"/>
          </w:tcPr>
          <w:p w14:paraId="23CEB290" w14:textId="103D9DFA" w:rsidR="00A87A03" w:rsidRDefault="00BD2F87" w:rsidP="00A87A03">
            <w:pPr>
              <w:pStyle w:val="H1bodytext"/>
              <w:spacing w:after="0"/>
              <w:ind w:left="0"/>
              <w:jc w:val="center"/>
              <w:rPr>
                <w:rFonts w:ascii="Arial" w:hAnsi="Arial" w:cs="Arial"/>
                <w:sz w:val="18"/>
                <w:szCs w:val="18"/>
              </w:rPr>
            </w:pPr>
            <w:r>
              <w:rPr>
                <w:rFonts w:ascii="Arial" w:hAnsi="Arial" w:cs="Arial"/>
                <w:sz w:val="18"/>
                <w:szCs w:val="18"/>
              </w:rPr>
              <w:t>PASS</w:t>
            </w:r>
          </w:p>
        </w:tc>
      </w:tr>
      <w:tr w:rsidR="00A87A03" w:rsidRPr="00F21105" w14:paraId="599CBE31" w14:textId="77777777" w:rsidTr="00A87A03">
        <w:trPr>
          <w:trHeight w:val="539"/>
        </w:trPr>
        <w:tc>
          <w:tcPr>
            <w:tcW w:w="767" w:type="dxa"/>
            <w:vAlign w:val="center"/>
          </w:tcPr>
          <w:p w14:paraId="3AA49043" w14:textId="4F61C7BB" w:rsidR="00A87A03" w:rsidRDefault="00A87A03" w:rsidP="00A87A03">
            <w:pPr>
              <w:pStyle w:val="H1bodytext"/>
              <w:spacing w:after="0"/>
              <w:ind w:left="0"/>
              <w:jc w:val="center"/>
              <w:rPr>
                <w:rFonts w:ascii="Arial" w:hAnsi="Arial" w:cs="Arial"/>
                <w:sz w:val="18"/>
                <w:szCs w:val="18"/>
              </w:rPr>
            </w:pPr>
            <w:r>
              <w:rPr>
                <w:rFonts w:ascii="Arial" w:hAnsi="Arial" w:cs="Arial"/>
                <w:sz w:val="18"/>
                <w:szCs w:val="18"/>
              </w:rPr>
              <w:t>14</w:t>
            </w:r>
          </w:p>
        </w:tc>
        <w:tc>
          <w:tcPr>
            <w:tcW w:w="3707" w:type="dxa"/>
            <w:vAlign w:val="center"/>
          </w:tcPr>
          <w:p w14:paraId="563F1BAD" w14:textId="75383316"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 xml:space="preserve">In an empty column of the spreadsheet </w:t>
            </w:r>
            <w:r w:rsidRPr="00F21105">
              <w:rPr>
                <w:rFonts w:ascii="Arial" w:hAnsi="Arial" w:cs="Arial"/>
                <w:sz w:val="18"/>
                <w:szCs w:val="18"/>
              </w:rPr>
              <w:t>(e.g., column ‘</w:t>
            </w:r>
            <w:r>
              <w:rPr>
                <w:rFonts w:ascii="Arial" w:hAnsi="Arial" w:cs="Arial"/>
                <w:sz w:val="18"/>
                <w:szCs w:val="18"/>
              </w:rPr>
              <w:t>T</w:t>
            </w:r>
            <w:r w:rsidRPr="00F21105">
              <w:rPr>
                <w:rFonts w:ascii="Arial" w:hAnsi="Arial" w:cs="Arial"/>
                <w:sz w:val="18"/>
                <w:szCs w:val="18"/>
              </w:rPr>
              <w:t>’), enter a formula to sum “</w:t>
            </w:r>
            <w:r>
              <w:rPr>
                <w:rFonts w:ascii="Arial" w:hAnsi="Arial" w:cs="Arial"/>
                <w:sz w:val="18"/>
                <w:szCs w:val="18"/>
              </w:rPr>
              <w:t>T-4A</w:t>
            </w:r>
            <w:r w:rsidRPr="00F21105">
              <w:rPr>
                <w:rFonts w:ascii="Arial" w:hAnsi="Arial" w:cs="Arial"/>
                <w:sz w:val="18"/>
                <w:szCs w:val="18"/>
              </w:rPr>
              <w:t>_infilt_frac” and “</w:t>
            </w:r>
            <w:r>
              <w:rPr>
                <w:rFonts w:ascii="Arial" w:hAnsi="Arial" w:cs="Arial"/>
                <w:sz w:val="18"/>
                <w:szCs w:val="18"/>
              </w:rPr>
              <w:t>T-4-1</w:t>
            </w:r>
            <w:r w:rsidRPr="00F21105">
              <w:rPr>
                <w:rFonts w:ascii="Arial" w:hAnsi="Arial" w:cs="Arial"/>
                <w:sz w:val="18"/>
                <w:szCs w:val="18"/>
              </w:rPr>
              <w:t>_infilt_frac” for each of the years 19</w:t>
            </w:r>
            <w:r>
              <w:rPr>
                <w:rFonts w:ascii="Arial" w:hAnsi="Arial" w:cs="Arial"/>
                <w:sz w:val="18"/>
                <w:szCs w:val="18"/>
              </w:rPr>
              <w:t>44</w:t>
            </w:r>
            <w:r w:rsidRPr="00F21105">
              <w:rPr>
                <w:rFonts w:ascii="Arial" w:hAnsi="Arial" w:cs="Arial"/>
                <w:sz w:val="18"/>
                <w:szCs w:val="18"/>
              </w:rPr>
              <w:t xml:space="preserve"> through 195</w:t>
            </w:r>
            <w:r>
              <w:rPr>
                <w:rFonts w:ascii="Arial" w:hAnsi="Arial" w:cs="Arial"/>
                <w:sz w:val="18"/>
                <w:szCs w:val="18"/>
              </w:rPr>
              <w:t>6</w:t>
            </w:r>
            <w:r w:rsidRPr="00F21105">
              <w:rPr>
                <w:rFonts w:ascii="Arial" w:hAnsi="Arial" w:cs="Arial"/>
                <w:sz w:val="18"/>
                <w:szCs w:val="18"/>
              </w:rPr>
              <w:t xml:space="preserve"> and verify the result for each year is 1.0.</w:t>
            </w:r>
          </w:p>
        </w:tc>
        <w:tc>
          <w:tcPr>
            <w:tcW w:w="2848" w:type="dxa"/>
            <w:vAlign w:val="center"/>
          </w:tcPr>
          <w:p w14:paraId="4E15A4AC" w14:textId="080CD140"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 xml:space="preserve">The </w:t>
            </w:r>
            <w:r w:rsidRPr="00F21105">
              <w:rPr>
                <w:rFonts w:ascii="Arial" w:hAnsi="Arial" w:cs="Arial"/>
                <w:sz w:val="18"/>
                <w:szCs w:val="18"/>
              </w:rPr>
              <w:t xml:space="preserve">sum </w:t>
            </w:r>
            <w:r>
              <w:rPr>
                <w:rFonts w:ascii="Arial" w:hAnsi="Arial" w:cs="Arial"/>
                <w:sz w:val="18"/>
                <w:szCs w:val="18"/>
              </w:rPr>
              <w:t xml:space="preserve">of </w:t>
            </w:r>
            <w:r w:rsidRPr="00F21105">
              <w:rPr>
                <w:rFonts w:ascii="Arial" w:hAnsi="Arial" w:cs="Arial"/>
                <w:sz w:val="18"/>
                <w:szCs w:val="18"/>
              </w:rPr>
              <w:t>“</w:t>
            </w:r>
            <w:r>
              <w:rPr>
                <w:rFonts w:ascii="Arial" w:hAnsi="Arial" w:cs="Arial"/>
                <w:sz w:val="18"/>
                <w:szCs w:val="18"/>
              </w:rPr>
              <w:t>T-4A</w:t>
            </w:r>
            <w:r w:rsidRPr="00F21105">
              <w:rPr>
                <w:rFonts w:ascii="Arial" w:hAnsi="Arial" w:cs="Arial"/>
                <w:sz w:val="18"/>
                <w:szCs w:val="18"/>
              </w:rPr>
              <w:t>_infilt_frac” and “</w:t>
            </w:r>
            <w:r>
              <w:rPr>
                <w:rFonts w:ascii="Arial" w:hAnsi="Arial" w:cs="Arial"/>
                <w:sz w:val="18"/>
                <w:szCs w:val="18"/>
              </w:rPr>
              <w:t>T-4-1</w:t>
            </w:r>
            <w:r w:rsidRPr="00F21105">
              <w:rPr>
                <w:rFonts w:ascii="Arial" w:hAnsi="Arial" w:cs="Arial"/>
                <w:sz w:val="18"/>
                <w:szCs w:val="18"/>
              </w:rPr>
              <w:t xml:space="preserve">_infilt_frac” for </w:t>
            </w:r>
            <w:r>
              <w:rPr>
                <w:rFonts w:ascii="Arial" w:hAnsi="Arial" w:cs="Arial"/>
                <w:sz w:val="18"/>
                <w:szCs w:val="18"/>
              </w:rPr>
              <w:t xml:space="preserve">each </w:t>
            </w:r>
            <w:r w:rsidRPr="00F21105">
              <w:rPr>
                <w:rFonts w:ascii="Arial" w:hAnsi="Arial" w:cs="Arial"/>
                <w:sz w:val="18"/>
                <w:szCs w:val="18"/>
              </w:rPr>
              <w:t>year</w:t>
            </w:r>
            <w:r>
              <w:rPr>
                <w:rFonts w:ascii="Arial" w:hAnsi="Arial" w:cs="Arial"/>
                <w:sz w:val="18"/>
                <w:szCs w:val="18"/>
              </w:rPr>
              <w:t xml:space="preserve"> from</w:t>
            </w:r>
            <w:r w:rsidRPr="00F21105">
              <w:rPr>
                <w:rFonts w:ascii="Arial" w:hAnsi="Arial" w:cs="Arial"/>
                <w:sz w:val="18"/>
                <w:szCs w:val="18"/>
              </w:rPr>
              <w:t xml:space="preserve"> 19</w:t>
            </w:r>
            <w:r>
              <w:rPr>
                <w:rFonts w:ascii="Arial" w:hAnsi="Arial" w:cs="Arial"/>
                <w:sz w:val="18"/>
                <w:szCs w:val="18"/>
              </w:rPr>
              <w:t>44</w:t>
            </w:r>
            <w:r w:rsidRPr="00F21105">
              <w:rPr>
                <w:rFonts w:ascii="Arial" w:hAnsi="Arial" w:cs="Arial"/>
                <w:sz w:val="18"/>
                <w:szCs w:val="18"/>
              </w:rPr>
              <w:t xml:space="preserve"> through 195</w:t>
            </w:r>
            <w:r>
              <w:rPr>
                <w:rFonts w:ascii="Arial" w:hAnsi="Arial" w:cs="Arial"/>
                <w:sz w:val="18"/>
                <w:szCs w:val="18"/>
              </w:rPr>
              <w:t>6</w:t>
            </w:r>
            <w:r w:rsidRPr="00F21105">
              <w:rPr>
                <w:rFonts w:ascii="Arial" w:hAnsi="Arial" w:cs="Arial"/>
                <w:sz w:val="18"/>
                <w:szCs w:val="18"/>
              </w:rPr>
              <w:t xml:space="preserve"> </w:t>
            </w:r>
            <w:r>
              <w:rPr>
                <w:rFonts w:ascii="Arial" w:hAnsi="Arial" w:cs="Arial"/>
                <w:sz w:val="18"/>
                <w:szCs w:val="18"/>
              </w:rPr>
              <w:t>should be</w:t>
            </w:r>
            <w:r w:rsidRPr="00F21105">
              <w:rPr>
                <w:rFonts w:ascii="Arial" w:hAnsi="Arial" w:cs="Arial"/>
                <w:sz w:val="18"/>
                <w:szCs w:val="18"/>
              </w:rPr>
              <w:t xml:space="preserve"> 1.0.</w:t>
            </w:r>
          </w:p>
        </w:tc>
        <w:tc>
          <w:tcPr>
            <w:tcW w:w="1435" w:type="dxa"/>
            <w:vAlign w:val="center"/>
          </w:tcPr>
          <w:p w14:paraId="2F5B38BF" w14:textId="3DCE472E" w:rsidR="00A87A03" w:rsidRDefault="006E1CF8" w:rsidP="00A87A03">
            <w:pPr>
              <w:pStyle w:val="H1bodytext"/>
              <w:spacing w:after="0"/>
              <w:ind w:left="0"/>
              <w:jc w:val="center"/>
              <w:rPr>
                <w:rFonts w:ascii="Arial" w:hAnsi="Arial" w:cs="Arial"/>
                <w:sz w:val="18"/>
                <w:szCs w:val="18"/>
              </w:rPr>
            </w:pPr>
            <w:r>
              <w:rPr>
                <w:rFonts w:ascii="Arial" w:hAnsi="Arial" w:cs="Arial"/>
                <w:sz w:val="18"/>
                <w:szCs w:val="18"/>
              </w:rPr>
              <w:t>PASS</w:t>
            </w:r>
          </w:p>
        </w:tc>
      </w:tr>
      <w:tr w:rsidR="00A87A03" w:rsidRPr="00F21105" w14:paraId="03D30748" w14:textId="77777777" w:rsidTr="00A87A03">
        <w:trPr>
          <w:trHeight w:val="539"/>
        </w:trPr>
        <w:tc>
          <w:tcPr>
            <w:tcW w:w="767" w:type="dxa"/>
            <w:vAlign w:val="center"/>
          </w:tcPr>
          <w:p w14:paraId="056C4782" w14:textId="6EC43A45" w:rsidR="00A87A03" w:rsidRDefault="00A87A03" w:rsidP="00A87A03">
            <w:pPr>
              <w:pStyle w:val="H1bodytext"/>
              <w:spacing w:after="0"/>
              <w:ind w:left="0"/>
              <w:jc w:val="center"/>
              <w:rPr>
                <w:rFonts w:ascii="Arial" w:hAnsi="Arial" w:cs="Arial"/>
                <w:sz w:val="18"/>
                <w:szCs w:val="18"/>
              </w:rPr>
            </w:pPr>
            <w:r>
              <w:rPr>
                <w:rFonts w:ascii="Arial" w:hAnsi="Arial" w:cs="Arial"/>
                <w:sz w:val="18"/>
                <w:szCs w:val="18"/>
              </w:rPr>
              <w:t>15</w:t>
            </w:r>
          </w:p>
        </w:tc>
        <w:tc>
          <w:tcPr>
            <w:tcW w:w="3707" w:type="dxa"/>
            <w:vAlign w:val="center"/>
          </w:tcPr>
          <w:p w14:paraId="25FFFFA0" w14:textId="78FC67D8"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 xml:space="preserve">In an empty column of the spreadsheet </w:t>
            </w:r>
            <w:r w:rsidRPr="00F21105">
              <w:rPr>
                <w:rFonts w:ascii="Arial" w:hAnsi="Arial" w:cs="Arial"/>
                <w:sz w:val="18"/>
                <w:szCs w:val="18"/>
              </w:rPr>
              <w:t>(e.g., column ‘</w:t>
            </w:r>
            <w:r>
              <w:rPr>
                <w:rFonts w:ascii="Arial" w:hAnsi="Arial" w:cs="Arial"/>
                <w:sz w:val="18"/>
                <w:szCs w:val="18"/>
              </w:rPr>
              <w:t>T</w:t>
            </w:r>
            <w:r w:rsidRPr="00F21105">
              <w:rPr>
                <w:rFonts w:ascii="Arial" w:hAnsi="Arial" w:cs="Arial"/>
                <w:sz w:val="18"/>
                <w:szCs w:val="18"/>
              </w:rPr>
              <w:t>’), enter a formula to sum “</w:t>
            </w:r>
            <w:r>
              <w:rPr>
                <w:rFonts w:ascii="Arial" w:hAnsi="Arial" w:cs="Arial"/>
                <w:sz w:val="18"/>
                <w:szCs w:val="18"/>
              </w:rPr>
              <w:t>T-4-1</w:t>
            </w:r>
            <w:r w:rsidRPr="00F21105">
              <w:rPr>
                <w:rFonts w:ascii="Arial" w:hAnsi="Arial" w:cs="Arial"/>
                <w:sz w:val="18"/>
                <w:szCs w:val="18"/>
              </w:rPr>
              <w:t>_infilt_frac</w:t>
            </w:r>
            <w:r>
              <w:rPr>
                <w:rFonts w:ascii="Arial" w:hAnsi="Arial" w:cs="Arial"/>
                <w:sz w:val="18"/>
                <w:szCs w:val="18"/>
              </w:rPr>
              <w:t>,</w:t>
            </w:r>
            <w:r w:rsidRPr="00F21105">
              <w:rPr>
                <w:rFonts w:ascii="Arial" w:hAnsi="Arial" w:cs="Arial"/>
                <w:sz w:val="18"/>
                <w:szCs w:val="18"/>
              </w:rPr>
              <w:t>” “</w:t>
            </w:r>
            <w:r>
              <w:rPr>
                <w:rFonts w:ascii="Arial" w:hAnsi="Arial" w:cs="Arial"/>
                <w:sz w:val="18"/>
                <w:szCs w:val="18"/>
              </w:rPr>
              <w:t>T-4B</w:t>
            </w:r>
            <w:r w:rsidRPr="00F21105">
              <w:rPr>
                <w:rFonts w:ascii="Arial" w:hAnsi="Arial" w:cs="Arial"/>
                <w:sz w:val="18"/>
                <w:szCs w:val="18"/>
              </w:rPr>
              <w:t>_infilt_frac</w:t>
            </w:r>
            <w:r>
              <w:rPr>
                <w:rFonts w:ascii="Arial" w:hAnsi="Arial" w:cs="Arial"/>
                <w:sz w:val="18"/>
                <w:szCs w:val="18"/>
              </w:rPr>
              <w:t>,</w:t>
            </w:r>
            <w:r w:rsidRPr="00F21105">
              <w:rPr>
                <w:rFonts w:ascii="Arial" w:hAnsi="Arial" w:cs="Arial"/>
                <w:sz w:val="18"/>
                <w:szCs w:val="18"/>
              </w:rPr>
              <w:t xml:space="preserve">” </w:t>
            </w:r>
            <w:r>
              <w:rPr>
                <w:rFonts w:ascii="Arial" w:hAnsi="Arial" w:cs="Arial"/>
                <w:sz w:val="18"/>
                <w:szCs w:val="18"/>
              </w:rPr>
              <w:t xml:space="preserve">and </w:t>
            </w:r>
            <w:r>
              <w:rPr>
                <w:rFonts w:ascii="Arial" w:hAnsi="Arial" w:cs="Arial"/>
                <w:sz w:val="18"/>
                <w:szCs w:val="18"/>
              </w:rPr>
              <w:br/>
              <w:t xml:space="preserve">“T-4-2_infilt_frac” </w:t>
            </w:r>
            <w:r w:rsidRPr="00F21105">
              <w:rPr>
                <w:rFonts w:ascii="Arial" w:hAnsi="Arial" w:cs="Arial"/>
                <w:sz w:val="18"/>
                <w:szCs w:val="18"/>
              </w:rPr>
              <w:t>for each of the years 19</w:t>
            </w:r>
            <w:r>
              <w:rPr>
                <w:rFonts w:ascii="Arial" w:hAnsi="Arial" w:cs="Arial"/>
                <w:sz w:val="18"/>
                <w:szCs w:val="18"/>
              </w:rPr>
              <w:t>72</w:t>
            </w:r>
            <w:r w:rsidRPr="00F21105">
              <w:rPr>
                <w:rFonts w:ascii="Arial" w:hAnsi="Arial" w:cs="Arial"/>
                <w:sz w:val="18"/>
                <w:szCs w:val="18"/>
              </w:rPr>
              <w:t xml:space="preserve"> through 19</w:t>
            </w:r>
            <w:r>
              <w:rPr>
                <w:rFonts w:ascii="Arial" w:hAnsi="Arial" w:cs="Arial"/>
                <w:sz w:val="18"/>
                <w:szCs w:val="18"/>
              </w:rPr>
              <w:t>76</w:t>
            </w:r>
            <w:r w:rsidRPr="00F21105">
              <w:rPr>
                <w:rFonts w:ascii="Arial" w:hAnsi="Arial" w:cs="Arial"/>
                <w:sz w:val="18"/>
                <w:szCs w:val="18"/>
              </w:rPr>
              <w:t xml:space="preserve"> and verify the result for each year is 1.0.</w:t>
            </w:r>
          </w:p>
        </w:tc>
        <w:tc>
          <w:tcPr>
            <w:tcW w:w="2848" w:type="dxa"/>
            <w:vAlign w:val="center"/>
          </w:tcPr>
          <w:p w14:paraId="68FE6CD6" w14:textId="0628B033"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 xml:space="preserve">The </w:t>
            </w:r>
            <w:r w:rsidRPr="00F21105">
              <w:rPr>
                <w:rFonts w:ascii="Arial" w:hAnsi="Arial" w:cs="Arial"/>
                <w:sz w:val="18"/>
                <w:szCs w:val="18"/>
              </w:rPr>
              <w:t xml:space="preserve">sum </w:t>
            </w:r>
            <w:r>
              <w:rPr>
                <w:rFonts w:ascii="Arial" w:hAnsi="Arial" w:cs="Arial"/>
                <w:sz w:val="18"/>
                <w:szCs w:val="18"/>
              </w:rPr>
              <w:t xml:space="preserve">of </w:t>
            </w:r>
            <w:r w:rsidRPr="00F21105">
              <w:rPr>
                <w:rFonts w:ascii="Arial" w:hAnsi="Arial" w:cs="Arial"/>
                <w:sz w:val="18"/>
                <w:szCs w:val="18"/>
              </w:rPr>
              <w:t>“</w:t>
            </w:r>
            <w:r>
              <w:rPr>
                <w:rFonts w:ascii="Arial" w:hAnsi="Arial" w:cs="Arial"/>
                <w:sz w:val="18"/>
                <w:szCs w:val="18"/>
              </w:rPr>
              <w:t>T-4-1</w:t>
            </w:r>
            <w:r w:rsidRPr="00F21105">
              <w:rPr>
                <w:rFonts w:ascii="Arial" w:hAnsi="Arial" w:cs="Arial"/>
                <w:sz w:val="18"/>
                <w:szCs w:val="18"/>
              </w:rPr>
              <w:t>_infilt_frac</w:t>
            </w:r>
            <w:r>
              <w:rPr>
                <w:rFonts w:ascii="Arial" w:hAnsi="Arial" w:cs="Arial"/>
                <w:sz w:val="18"/>
                <w:szCs w:val="18"/>
              </w:rPr>
              <w:t>,</w:t>
            </w:r>
            <w:r w:rsidRPr="00F21105">
              <w:rPr>
                <w:rFonts w:ascii="Arial" w:hAnsi="Arial" w:cs="Arial"/>
                <w:sz w:val="18"/>
                <w:szCs w:val="18"/>
              </w:rPr>
              <w:t>” “</w:t>
            </w:r>
            <w:r>
              <w:rPr>
                <w:rFonts w:ascii="Arial" w:hAnsi="Arial" w:cs="Arial"/>
                <w:sz w:val="18"/>
                <w:szCs w:val="18"/>
              </w:rPr>
              <w:t>T-4B</w:t>
            </w:r>
            <w:r w:rsidRPr="00F21105">
              <w:rPr>
                <w:rFonts w:ascii="Arial" w:hAnsi="Arial" w:cs="Arial"/>
                <w:sz w:val="18"/>
                <w:szCs w:val="18"/>
              </w:rPr>
              <w:t>_infilt_frac</w:t>
            </w:r>
            <w:r>
              <w:rPr>
                <w:rFonts w:ascii="Arial" w:hAnsi="Arial" w:cs="Arial"/>
                <w:sz w:val="18"/>
                <w:szCs w:val="18"/>
              </w:rPr>
              <w:t>,</w:t>
            </w:r>
            <w:r w:rsidRPr="00F21105">
              <w:rPr>
                <w:rFonts w:ascii="Arial" w:hAnsi="Arial" w:cs="Arial"/>
                <w:sz w:val="18"/>
                <w:szCs w:val="18"/>
              </w:rPr>
              <w:t xml:space="preserve">” </w:t>
            </w:r>
            <w:r>
              <w:rPr>
                <w:rFonts w:ascii="Arial" w:hAnsi="Arial" w:cs="Arial"/>
                <w:sz w:val="18"/>
                <w:szCs w:val="18"/>
              </w:rPr>
              <w:t xml:space="preserve">and “T-4-2_ </w:t>
            </w:r>
            <w:proofErr w:type="spellStart"/>
            <w:r>
              <w:rPr>
                <w:rFonts w:ascii="Arial" w:hAnsi="Arial" w:cs="Arial"/>
                <w:sz w:val="18"/>
                <w:szCs w:val="18"/>
              </w:rPr>
              <w:t>infilt_frac</w:t>
            </w:r>
            <w:proofErr w:type="spellEnd"/>
            <w:r>
              <w:rPr>
                <w:rFonts w:ascii="Arial" w:hAnsi="Arial" w:cs="Arial"/>
                <w:sz w:val="18"/>
                <w:szCs w:val="18"/>
              </w:rPr>
              <w:t xml:space="preserve">” </w:t>
            </w:r>
            <w:r w:rsidRPr="00F21105">
              <w:rPr>
                <w:rFonts w:ascii="Arial" w:hAnsi="Arial" w:cs="Arial"/>
                <w:sz w:val="18"/>
                <w:szCs w:val="18"/>
              </w:rPr>
              <w:t>for each of the years 19</w:t>
            </w:r>
            <w:r>
              <w:rPr>
                <w:rFonts w:ascii="Arial" w:hAnsi="Arial" w:cs="Arial"/>
                <w:sz w:val="18"/>
                <w:szCs w:val="18"/>
              </w:rPr>
              <w:t>72</w:t>
            </w:r>
            <w:r w:rsidRPr="00F21105">
              <w:rPr>
                <w:rFonts w:ascii="Arial" w:hAnsi="Arial" w:cs="Arial"/>
                <w:sz w:val="18"/>
                <w:szCs w:val="18"/>
              </w:rPr>
              <w:t xml:space="preserve"> through 19</w:t>
            </w:r>
            <w:r>
              <w:rPr>
                <w:rFonts w:ascii="Arial" w:hAnsi="Arial" w:cs="Arial"/>
                <w:sz w:val="18"/>
                <w:szCs w:val="18"/>
              </w:rPr>
              <w:t>76</w:t>
            </w:r>
            <w:r w:rsidRPr="00F21105">
              <w:rPr>
                <w:rFonts w:ascii="Arial" w:hAnsi="Arial" w:cs="Arial"/>
                <w:sz w:val="18"/>
                <w:szCs w:val="18"/>
              </w:rPr>
              <w:t xml:space="preserve"> </w:t>
            </w:r>
            <w:r>
              <w:rPr>
                <w:rFonts w:ascii="Arial" w:hAnsi="Arial" w:cs="Arial"/>
                <w:sz w:val="18"/>
                <w:szCs w:val="18"/>
              </w:rPr>
              <w:t>should be</w:t>
            </w:r>
            <w:r w:rsidRPr="00F21105">
              <w:rPr>
                <w:rFonts w:ascii="Arial" w:hAnsi="Arial" w:cs="Arial"/>
                <w:sz w:val="18"/>
                <w:szCs w:val="18"/>
              </w:rPr>
              <w:t xml:space="preserve"> 1.0.</w:t>
            </w:r>
          </w:p>
        </w:tc>
        <w:tc>
          <w:tcPr>
            <w:tcW w:w="1435" w:type="dxa"/>
            <w:vAlign w:val="center"/>
          </w:tcPr>
          <w:p w14:paraId="03A248E4" w14:textId="2333CE43" w:rsidR="00A87A03" w:rsidRDefault="00D94885" w:rsidP="00A87A03">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00A0935E" w14:textId="77777777" w:rsidTr="00A87A03">
        <w:trPr>
          <w:trHeight w:val="539"/>
        </w:trPr>
        <w:tc>
          <w:tcPr>
            <w:tcW w:w="8757" w:type="dxa"/>
            <w:gridSpan w:val="4"/>
            <w:vAlign w:val="center"/>
          </w:tcPr>
          <w:p w14:paraId="29280DA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second part of this test consists of spot checks of the infiltration volumes and contaminant releases for selected years. These checks verify that the volumes and release inventories are correct which indicates that the areal extents of the sites used in the calculations are correct and that the correct partitioning fractions were determined.</w:t>
            </w:r>
          </w:p>
        </w:tc>
      </w:tr>
      <w:tr w:rsidR="00C7501C" w:rsidRPr="00F21105" w14:paraId="60F22603" w14:textId="77777777" w:rsidTr="00A87A03">
        <w:trPr>
          <w:trHeight w:val="539"/>
        </w:trPr>
        <w:tc>
          <w:tcPr>
            <w:tcW w:w="767" w:type="dxa"/>
            <w:vAlign w:val="center"/>
          </w:tcPr>
          <w:p w14:paraId="2B422C81" w14:textId="63A08465"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16</w:t>
            </w:r>
          </w:p>
        </w:tc>
        <w:tc>
          <w:tcPr>
            <w:tcW w:w="7990" w:type="dxa"/>
            <w:gridSpan w:val="3"/>
            <w:vAlign w:val="center"/>
          </w:tcPr>
          <w:p w14:paraId="24B222EA" w14:textId="71F36EDC"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Import file </w:t>
            </w:r>
            <w:r w:rsidRPr="00F21105">
              <w:rPr>
                <w:rFonts w:ascii="Arial" w:hAnsi="Arial" w:cs="Arial"/>
                <w:b/>
                <w:bCs/>
                <w:sz w:val="18"/>
                <w:szCs w:val="18"/>
              </w:rPr>
              <w:t>U-10_B-3_</w:t>
            </w:r>
            <w:r w:rsidR="00A87A03">
              <w:rPr>
                <w:rFonts w:ascii="Arial" w:hAnsi="Arial" w:cs="Arial"/>
                <w:b/>
                <w:bCs/>
                <w:sz w:val="18"/>
                <w:szCs w:val="18"/>
              </w:rPr>
              <w:t>T-4_</w:t>
            </w:r>
            <w:r w:rsidR="00C8476C">
              <w:rPr>
                <w:rFonts w:ascii="Arial" w:hAnsi="Arial" w:cs="Arial"/>
                <w:b/>
                <w:bCs/>
                <w:sz w:val="18"/>
                <w:szCs w:val="18"/>
              </w:rPr>
              <w:t>CIE_</w:t>
            </w:r>
            <w:r w:rsidRPr="00F21105">
              <w:rPr>
                <w:rFonts w:ascii="Arial" w:hAnsi="Arial" w:cs="Arial"/>
                <w:b/>
                <w:bCs/>
                <w:sz w:val="18"/>
                <w:szCs w:val="18"/>
              </w:rPr>
              <w:t>reroute_rates.csv</w:t>
            </w:r>
            <w:r w:rsidRPr="00F21105">
              <w:rPr>
                <w:rFonts w:ascii="Arial" w:hAnsi="Arial" w:cs="Arial"/>
                <w:sz w:val="18"/>
                <w:szCs w:val="18"/>
              </w:rPr>
              <w:t xml:space="preserve"> into a spreadsheet. (Note: It is suggested the spreadsheet be custom sorted by “Discharge/decay-corrected year” and then by “</w:t>
            </w:r>
            <w:r w:rsidR="00C8476C">
              <w:rPr>
                <w:rFonts w:ascii="Arial" w:hAnsi="Arial" w:cs="Arial"/>
                <w:sz w:val="18"/>
                <w:szCs w:val="18"/>
              </w:rPr>
              <w:t>CIE</w:t>
            </w:r>
            <w:r w:rsidR="00C8476C" w:rsidRPr="00F21105">
              <w:rPr>
                <w:rFonts w:ascii="Arial" w:hAnsi="Arial" w:cs="Arial"/>
                <w:sz w:val="18"/>
                <w:szCs w:val="18"/>
              </w:rPr>
              <w:t xml:space="preserve"> </w:t>
            </w:r>
            <w:r w:rsidRPr="00F21105">
              <w:rPr>
                <w:rFonts w:ascii="Arial" w:hAnsi="Arial" w:cs="Arial"/>
                <w:sz w:val="18"/>
                <w:szCs w:val="18"/>
              </w:rPr>
              <w:t>site name” to facilitate looking up values by year; or alternatively, the spreadsheet can be filtered by “Discharge/decay-corrected year”</w:t>
            </w:r>
            <w:r>
              <w:rPr>
                <w:rFonts w:ascii="Arial" w:hAnsi="Arial" w:cs="Arial"/>
                <w:sz w:val="18"/>
                <w:szCs w:val="18"/>
              </w:rPr>
              <w:t xml:space="preserve"> for each spot check year.</w:t>
            </w:r>
            <w:r w:rsidRPr="00F21105">
              <w:rPr>
                <w:rFonts w:ascii="Arial" w:hAnsi="Arial" w:cs="Arial"/>
                <w:sz w:val="18"/>
                <w:szCs w:val="18"/>
              </w:rPr>
              <w:t>)</w:t>
            </w:r>
          </w:p>
        </w:tc>
      </w:tr>
      <w:tr w:rsidR="00C7501C" w:rsidRPr="00F21105" w14:paraId="5E63A055" w14:textId="77777777" w:rsidTr="00A87A03">
        <w:trPr>
          <w:trHeight w:val="539"/>
        </w:trPr>
        <w:tc>
          <w:tcPr>
            <w:tcW w:w="767" w:type="dxa"/>
            <w:vAlign w:val="center"/>
          </w:tcPr>
          <w:p w14:paraId="44A92FB9" w14:textId="570C0B14" w:rsidR="00C7501C"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p>
        </w:tc>
        <w:tc>
          <w:tcPr>
            <w:tcW w:w="7990" w:type="dxa"/>
            <w:gridSpan w:val="3"/>
            <w:vAlign w:val="center"/>
          </w:tcPr>
          <w:p w14:paraId="29989A49" w14:textId="43C69FF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216-Z-1D Ditch active.</w:t>
            </w:r>
            <w:r w:rsidR="00A87A03">
              <w:rPr>
                <w:rFonts w:ascii="Arial" w:hAnsi="Arial" w:cs="Arial"/>
                <w:sz w:val="18"/>
                <w:szCs w:val="18"/>
              </w:rPr>
              <w:t xml:space="preserve"> It also examines partitioning of releases to the 216-T-4 Pond System with the 216-T-4A Pond and 216-T-4-1 Ditch active.</w:t>
            </w:r>
          </w:p>
        </w:tc>
      </w:tr>
      <w:tr w:rsidR="00C7501C" w:rsidRPr="00F21105" w14:paraId="79F621E4" w14:textId="77777777" w:rsidTr="00A87A03">
        <w:trPr>
          <w:trHeight w:val="539"/>
        </w:trPr>
        <w:tc>
          <w:tcPr>
            <w:tcW w:w="767" w:type="dxa"/>
            <w:vAlign w:val="center"/>
          </w:tcPr>
          <w:p w14:paraId="2F0AD777" w14:textId="3E56D60E" w:rsidR="00C7501C"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r w:rsidR="00C7501C" w:rsidRPr="00F21105">
              <w:rPr>
                <w:rFonts w:ascii="Arial" w:hAnsi="Arial" w:cs="Arial"/>
                <w:sz w:val="18"/>
                <w:szCs w:val="18"/>
              </w:rPr>
              <w:t>.1</w:t>
            </w:r>
          </w:p>
        </w:tc>
        <w:tc>
          <w:tcPr>
            <w:tcW w:w="3707" w:type="dxa"/>
            <w:vAlign w:val="center"/>
          </w:tcPr>
          <w:p w14:paraId="4DF8AA0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1944 and compare to the expected results.</w:t>
            </w:r>
          </w:p>
        </w:tc>
        <w:tc>
          <w:tcPr>
            <w:tcW w:w="2848" w:type="dxa"/>
            <w:vAlign w:val="center"/>
          </w:tcPr>
          <w:p w14:paraId="579E9D9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3A1A980E"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216-T-4A: 1.60E+05</w:t>
            </w:r>
          </w:p>
          <w:p w14:paraId="29481E1D"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216-T-4-1: 1.20E+04</w:t>
            </w:r>
          </w:p>
          <w:p w14:paraId="7B0F75C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1.32E+05</w:t>
            </w:r>
          </w:p>
          <w:p w14:paraId="1B27272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2.65E+04</w:t>
            </w:r>
          </w:p>
          <w:p w14:paraId="4816737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216-Z-1D: 3.20E+03</w:t>
            </w:r>
          </w:p>
        </w:tc>
        <w:tc>
          <w:tcPr>
            <w:tcW w:w="1435" w:type="dxa"/>
            <w:vAlign w:val="center"/>
          </w:tcPr>
          <w:p w14:paraId="205863B7" w14:textId="2E9E2A18" w:rsidR="000C408A" w:rsidRPr="00F21105" w:rsidRDefault="000C408A" w:rsidP="000C408A">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8BC3DE6" w14:textId="77777777" w:rsidTr="00A87A03">
        <w:trPr>
          <w:trHeight w:val="539"/>
        </w:trPr>
        <w:tc>
          <w:tcPr>
            <w:tcW w:w="767" w:type="dxa"/>
            <w:vAlign w:val="center"/>
          </w:tcPr>
          <w:p w14:paraId="727F33CB" w14:textId="04650869" w:rsidR="00C7501C"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r w:rsidR="00C7501C" w:rsidRPr="00F21105">
              <w:rPr>
                <w:rFonts w:ascii="Arial" w:hAnsi="Arial" w:cs="Arial"/>
                <w:sz w:val="18"/>
                <w:szCs w:val="18"/>
              </w:rPr>
              <w:t>.2</w:t>
            </w:r>
          </w:p>
        </w:tc>
        <w:tc>
          <w:tcPr>
            <w:tcW w:w="3707" w:type="dxa"/>
            <w:vAlign w:val="center"/>
          </w:tcPr>
          <w:p w14:paraId="14F2D847" w14:textId="7B3FCA8B"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C8476C">
              <w:rPr>
                <w:rFonts w:ascii="Arial" w:hAnsi="Arial" w:cs="Arial"/>
                <w:sz w:val="18"/>
                <w:szCs w:val="18"/>
              </w:rPr>
              <w:t>Cr</w:t>
            </w:r>
            <w:r w:rsidRPr="00F21105">
              <w:rPr>
                <w:rFonts w:ascii="Arial" w:hAnsi="Arial" w:cs="Arial"/>
                <w:sz w:val="18"/>
                <w:szCs w:val="18"/>
              </w:rPr>
              <w:t xml:space="preserve"> release inventories (field “</w:t>
            </w:r>
            <w:r w:rsidR="003865FE">
              <w:rPr>
                <w:rFonts w:ascii="Arial" w:hAnsi="Arial" w:cs="Arial"/>
                <w:sz w:val="18"/>
                <w:szCs w:val="18"/>
              </w:rPr>
              <w:t>Cr</w:t>
            </w:r>
            <w:r w:rsidRPr="00F21105">
              <w:rPr>
                <w:rFonts w:ascii="Arial" w:hAnsi="Arial" w:cs="Arial"/>
                <w:sz w:val="18"/>
                <w:szCs w:val="18"/>
              </w:rPr>
              <w:t>”) for 1944 and compare to the expected results.</w:t>
            </w:r>
          </w:p>
        </w:tc>
        <w:tc>
          <w:tcPr>
            <w:tcW w:w="2848" w:type="dxa"/>
            <w:vAlign w:val="center"/>
          </w:tcPr>
          <w:p w14:paraId="435FD410" w14:textId="0C0226BB" w:rsidR="00C7501C" w:rsidRPr="00F21105" w:rsidRDefault="003865FE" w:rsidP="00AD7805">
            <w:pPr>
              <w:pStyle w:val="H1bodytext"/>
              <w:spacing w:after="0"/>
              <w:ind w:left="0"/>
              <w:rPr>
                <w:rFonts w:ascii="Arial" w:hAnsi="Arial" w:cs="Arial"/>
                <w:sz w:val="18"/>
                <w:szCs w:val="18"/>
              </w:rPr>
            </w:pPr>
            <w:r>
              <w:rPr>
                <w:rFonts w:ascii="Arial" w:hAnsi="Arial" w:cs="Arial"/>
                <w:sz w:val="18"/>
                <w:szCs w:val="18"/>
              </w:rPr>
              <w:t>Cr</w:t>
            </w:r>
            <w:r w:rsidR="00C7501C" w:rsidRPr="00F21105">
              <w:rPr>
                <w:rFonts w:ascii="Arial" w:hAnsi="Arial" w:cs="Arial"/>
                <w:sz w:val="18"/>
                <w:szCs w:val="18"/>
              </w:rPr>
              <w:t xml:space="preserve"> released by site (</w:t>
            </w:r>
            <w:r>
              <w:rPr>
                <w:rFonts w:ascii="Arial" w:hAnsi="Arial" w:cs="Arial"/>
                <w:sz w:val="18"/>
                <w:szCs w:val="18"/>
              </w:rPr>
              <w:t>kg</w:t>
            </w:r>
            <w:r w:rsidR="00C7501C" w:rsidRPr="00F21105">
              <w:rPr>
                <w:rFonts w:ascii="Arial" w:hAnsi="Arial" w:cs="Arial"/>
                <w:sz w:val="18"/>
                <w:szCs w:val="18"/>
              </w:rPr>
              <w:t>):</w:t>
            </w:r>
          </w:p>
          <w:p w14:paraId="4F7CA78E"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216-T-4A: 2.40E+00</w:t>
            </w:r>
          </w:p>
          <w:p w14:paraId="7C34D916"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216-T-4-1: 1.80E-01</w:t>
            </w:r>
          </w:p>
          <w:p w14:paraId="4E575376" w14:textId="499488AF"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216-U-10: </w:t>
            </w:r>
            <w:r w:rsidR="003865FE">
              <w:rPr>
                <w:rFonts w:ascii="Arial" w:hAnsi="Arial" w:cs="Arial"/>
                <w:sz w:val="18"/>
                <w:szCs w:val="18"/>
              </w:rPr>
              <w:t>2.86E-01</w:t>
            </w:r>
          </w:p>
          <w:p w14:paraId="0729B40E" w14:textId="624C769E"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216-U-14: </w:t>
            </w:r>
            <w:r w:rsidR="003865FE">
              <w:rPr>
                <w:rFonts w:ascii="Arial" w:hAnsi="Arial" w:cs="Arial"/>
                <w:sz w:val="18"/>
                <w:szCs w:val="18"/>
              </w:rPr>
              <w:t>8.21E-02</w:t>
            </w:r>
          </w:p>
          <w:p w14:paraId="65ED3CEC" w14:textId="2A6F6B75"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216-Z-1D: </w:t>
            </w:r>
            <w:r w:rsidR="003865FE">
              <w:rPr>
                <w:rFonts w:ascii="Arial" w:hAnsi="Arial" w:cs="Arial"/>
                <w:sz w:val="18"/>
                <w:szCs w:val="18"/>
              </w:rPr>
              <w:t>3.37E-06</w:t>
            </w:r>
          </w:p>
        </w:tc>
        <w:tc>
          <w:tcPr>
            <w:tcW w:w="1435" w:type="dxa"/>
            <w:vAlign w:val="center"/>
          </w:tcPr>
          <w:p w14:paraId="594720A5" w14:textId="18D56FD5" w:rsidR="00C7501C" w:rsidRPr="00F21105" w:rsidRDefault="000C408A"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564C9E2" w14:textId="77777777" w:rsidTr="00A87A03">
        <w:trPr>
          <w:trHeight w:val="539"/>
        </w:trPr>
        <w:tc>
          <w:tcPr>
            <w:tcW w:w="767" w:type="dxa"/>
            <w:vAlign w:val="center"/>
          </w:tcPr>
          <w:p w14:paraId="089F5FDF" w14:textId="517860EF" w:rsidR="00C7501C"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8</w:t>
            </w:r>
          </w:p>
        </w:tc>
        <w:tc>
          <w:tcPr>
            <w:tcW w:w="7990" w:type="dxa"/>
            <w:gridSpan w:val="3"/>
            <w:vAlign w:val="center"/>
          </w:tcPr>
          <w:p w14:paraId="652DB425" w14:textId="49046F0D"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This part examines the partitioning of releases to the 216-U-10 Pond System after the reconfiguration of the 216-Z-1D Ditch </w:t>
            </w:r>
            <w:r>
              <w:rPr>
                <w:rFonts w:ascii="Arial" w:hAnsi="Arial" w:cs="Arial"/>
                <w:sz w:val="18"/>
                <w:szCs w:val="18"/>
              </w:rPr>
              <w:t xml:space="preserve">to a shorter length (and, therefore, a smaller area) </w:t>
            </w:r>
            <w:r w:rsidRPr="00F21105">
              <w:rPr>
                <w:rFonts w:ascii="Arial" w:hAnsi="Arial" w:cs="Arial"/>
                <w:sz w:val="18"/>
                <w:szCs w:val="18"/>
              </w:rPr>
              <w:t>and when volumes to 216-U-10 are large enough that overflow to the 216-U-11 Ditch occurs. No partitioning calculations are performed for the 216-B-3 Pond System because the main pond was the only lobe active, so this check verifies that the SIM-v2 volume and inventories for 216-B-3 are written to the output file unaltered.</w:t>
            </w:r>
            <w:r w:rsidR="00A87A03">
              <w:rPr>
                <w:rFonts w:ascii="Arial" w:hAnsi="Arial" w:cs="Arial"/>
                <w:sz w:val="18"/>
                <w:szCs w:val="18"/>
              </w:rPr>
              <w:t xml:space="preserve"> Partitioning of releases to the 216-T-4 Pond System with the 216-T-4A Pond and 216-T-4-1 Ditch active occurs also.</w:t>
            </w:r>
          </w:p>
        </w:tc>
      </w:tr>
      <w:tr w:rsidR="00C7501C" w:rsidRPr="00F21105" w14:paraId="215EE445" w14:textId="77777777" w:rsidTr="00A87A03">
        <w:trPr>
          <w:trHeight w:val="539"/>
        </w:trPr>
        <w:tc>
          <w:tcPr>
            <w:tcW w:w="767" w:type="dxa"/>
            <w:vAlign w:val="center"/>
          </w:tcPr>
          <w:p w14:paraId="26A19FCC" w14:textId="2D30F963" w:rsidR="00C7501C"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lastRenderedPageBreak/>
              <w:t>1</w:t>
            </w:r>
            <w:r>
              <w:rPr>
                <w:rFonts w:ascii="Arial" w:hAnsi="Arial" w:cs="Arial"/>
                <w:sz w:val="18"/>
                <w:szCs w:val="18"/>
              </w:rPr>
              <w:t>8</w:t>
            </w:r>
            <w:r w:rsidR="00C7501C" w:rsidRPr="00F21105">
              <w:rPr>
                <w:rFonts w:ascii="Arial" w:hAnsi="Arial" w:cs="Arial"/>
                <w:sz w:val="18"/>
                <w:szCs w:val="18"/>
              </w:rPr>
              <w:t>.1</w:t>
            </w:r>
          </w:p>
        </w:tc>
        <w:tc>
          <w:tcPr>
            <w:tcW w:w="3707" w:type="dxa"/>
            <w:vAlign w:val="center"/>
          </w:tcPr>
          <w:p w14:paraId="217C0D8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1955 and compare to the expected results.</w:t>
            </w:r>
          </w:p>
        </w:tc>
        <w:tc>
          <w:tcPr>
            <w:tcW w:w="2848" w:type="dxa"/>
            <w:vAlign w:val="center"/>
          </w:tcPr>
          <w:p w14:paraId="2F1FEBA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769F556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1.43E+06</w:t>
            </w:r>
          </w:p>
          <w:p w14:paraId="0B08405E"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216-T-4A: 3.59E+06</w:t>
            </w:r>
          </w:p>
          <w:p w14:paraId="569A0042"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216-T-4-1: 2.69E+05</w:t>
            </w:r>
          </w:p>
          <w:p w14:paraId="599D43E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7.01E+06</w:t>
            </w:r>
          </w:p>
          <w:p w14:paraId="014331A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216-U-11: 2.61E+06</w:t>
            </w:r>
          </w:p>
          <w:p w14:paraId="09D50F7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1.94E+06</w:t>
            </w:r>
          </w:p>
          <w:p w14:paraId="4DBE1CD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216-Z-1D-SOUTH: 1.23E+05</w:t>
            </w:r>
          </w:p>
        </w:tc>
        <w:tc>
          <w:tcPr>
            <w:tcW w:w="1435" w:type="dxa"/>
            <w:vAlign w:val="center"/>
          </w:tcPr>
          <w:p w14:paraId="11666C8C" w14:textId="4A06A136" w:rsidR="00C7501C" w:rsidRPr="00F21105" w:rsidRDefault="000C408A"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6172B7FB" w14:textId="77777777" w:rsidTr="00A87A03">
        <w:trPr>
          <w:trHeight w:val="539"/>
        </w:trPr>
        <w:tc>
          <w:tcPr>
            <w:tcW w:w="767" w:type="dxa"/>
            <w:vAlign w:val="center"/>
          </w:tcPr>
          <w:p w14:paraId="5067E164" w14:textId="68F6AF09" w:rsidR="00C7501C"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8</w:t>
            </w:r>
            <w:r w:rsidR="00C7501C" w:rsidRPr="00F21105">
              <w:rPr>
                <w:rFonts w:ascii="Arial" w:hAnsi="Arial" w:cs="Arial"/>
                <w:sz w:val="18"/>
                <w:szCs w:val="18"/>
              </w:rPr>
              <w:t>.2</w:t>
            </w:r>
          </w:p>
        </w:tc>
        <w:tc>
          <w:tcPr>
            <w:tcW w:w="3707" w:type="dxa"/>
            <w:vAlign w:val="center"/>
          </w:tcPr>
          <w:p w14:paraId="3C3E874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Sr-90 release inventories (field “Sr-90”) for 1955 and compare to the expected results.</w:t>
            </w:r>
          </w:p>
        </w:tc>
        <w:tc>
          <w:tcPr>
            <w:tcW w:w="2848" w:type="dxa"/>
            <w:vAlign w:val="center"/>
          </w:tcPr>
          <w:p w14:paraId="45D79ED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Sr-90 released by site (Ci):</w:t>
            </w:r>
          </w:p>
          <w:p w14:paraId="7BF6140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1.70E-02</w:t>
            </w:r>
          </w:p>
          <w:p w14:paraId="31514261"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216-T-4A: 0.00E+00</w:t>
            </w:r>
          </w:p>
          <w:p w14:paraId="156C6134"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216-T-4-1: 0.00E+00</w:t>
            </w:r>
          </w:p>
          <w:p w14:paraId="2A6AE33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1.01E-01</w:t>
            </w:r>
          </w:p>
          <w:p w14:paraId="619AFE35"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216-U-11: 3.75E-02</w:t>
            </w:r>
          </w:p>
          <w:p w14:paraId="1217199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3.71E-02</w:t>
            </w:r>
          </w:p>
          <w:p w14:paraId="1B3C68C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216-Z-1D-SOUTH: 3.43E-05</w:t>
            </w:r>
          </w:p>
        </w:tc>
        <w:tc>
          <w:tcPr>
            <w:tcW w:w="1435" w:type="dxa"/>
            <w:vAlign w:val="center"/>
          </w:tcPr>
          <w:p w14:paraId="778C6E5C" w14:textId="6D402B7A" w:rsidR="00C7501C" w:rsidRPr="00F21105" w:rsidRDefault="000C408A"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71DE6EEE" w14:textId="77777777" w:rsidTr="00A87A03">
        <w:trPr>
          <w:trHeight w:val="539"/>
        </w:trPr>
        <w:tc>
          <w:tcPr>
            <w:tcW w:w="767" w:type="dxa"/>
            <w:vAlign w:val="center"/>
          </w:tcPr>
          <w:p w14:paraId="0908FC11" w14:textId="2A5E2C69" w:rsidR="00C7501C"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9</w:t>
            </w:r>
          </w:p>
        </w:tc>
        <w:tc>
          <w:tcPr>
            <w:tcW w:w="7990" w:type="dxa"/>
            <w:gridSpan w:val="3"/>
            <w:vAlign w:val="center"/>
          </w:tcPr>
          <w:p w14:paraId="38BAD086" w14:textId="2FAE2591"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216-Z-11 Ditch active.</w:t>
            </w:r>
            <w:r w:rsidR="00A87A03">
              <w:rPr>
                <w:rFonts w:ascii="Arial" w:hAnsi="Arial" w:cs="Arial"/>
                <w:sz w:val="18"/>
                <w:szCs w:val="18"/>
              </w:rPr>
              <w:t xml:space="preserve"> For the 216-T-4 Pond System, only the 216-T-4-1 Ditch was active (i.e., releases to this ditch did not reach the pond).</w:t>
            </w:r>
          </w:p>
        </w:tc>
      </w:tr>
      <w:tr w:rsidR="00C7501C" w:rsidRPr="00F21105" w14:paraId="41F60ABC" w14:textId="77777777" w:rsidTr="00A87A03">
        <w:trPr>
          <w:trHeight w:val="539"/>
        </w:trPr>
        <w:tc>
          <w:tcPr>
            <w:tcW w:w="767" w:type="dxa"/>
            <w:vAlign w:val="center"/>
          </w:tcPr>
          <w:p w14:paraId="7D52A0E2" w14:textId="4CF1F254" w:rsidR="00C7501C"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9</w:t>
            </w:r>
            <w:r w:rsidR="00C7501C" w:rsidRPr="00F21105">
              <w:rPr>
                <w:rFonts w:ascii="Arial" w:hAnsi="Arial" w:cs="Arial"/>
                <w:sz w:val="18"/>
                <w:szCs w:val="18"/>
              </w:rPr>
              <w:t>.1</w:t>
            </w:r>
          </w:p>
        </w:tc>
        <w:tc>
          <w:tcPr>
            <w:tcW w:w="3707" w:type="dxa"/>
            <w:vAlign w:val="center"/>
          </w:tcPr>
          <w:p w14:paraId="65F30B3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1961 and compare to the expected results.</w:t>
            </w:r>
          </w:p>
        </w:tc>
        <w:tc>
          <w:tcPr>
            <w:tcW w:w="2848" w:type="dxa"/>
            <w:vAlign w:val="center"/>
          </w:tcPr>
          <w:p w14:paraId="380131D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20E1D32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3.44E+06</w:t>
            </w:r>
          </w:p>
          <w:p w14:paraId="2C993060"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216-T-4-1: 9.66E+05</w:t>
            </w:r>
          </w:p>
          <w:p w14:paraId="126F6FE5"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2.17E+06</w:t>
            </w:r>
          </w:p>
          <w:p w14:paraId="5824520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4.34E+05</w:t>
            </w:r>
          </w:p>
          <w:p w14:paraId="046C767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216-Z-11: 8.70E+03</w:t>
            </w:r>
          </w:p>
        </w:tc>
        <w:tc>
          <w:tcPr>
            <w:tcW w:w="1435" w:type="dxa"/>
            <w:vAlign w:val="center"/>
          </w:tcPr>
          <w:p w14:paraId="500A9B56" w14:textId="55465D53" w:rsidR="00C7501C" w:rsidRPr="00F21105" w:rsidRDefault="000C408A"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476DD82F" w14:textId="77777777" w:rsidTr="00A87A03">
        <w:trPr>
          <w:trHeight w:val="539"/>
        </w:trPr>
        <w:tc>
          <w:tcPr>
            <w:tcW w:w="767" w:type="dxa"/>
            <w:vAlign w:val="center"/>
          </w:tcPr>
          <w:p w14:paraId="170695A2" w14:textId="24D5C019" w:rsidR="00C7501C" w:rsidRPr="00F21105" w:rsidRDefault="00A87A03"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9</w:t>
            </w:r>
            <w:r w:rsidR="00C7501C" w:rsidRPr="00F21105">
              <w:rPr>
                <w:rFonts w:ascii="Arial" w:hAnsi="Arial" w:cs="Arial"/>
                <w:sz w:val="18"/>
                <w:szCs w:val="18"/>
              </w:rPr>
              <w:t>.2</w:t>
            </w:r>
          </w:p>
        </w:tc>
        <w:tc>
          <w:tcPr>
            <w:tcW w:w="3707" w:type="dxa"/>
            <w:vAlign w:val="center"/>
          </w:tcPr>
          <w:p w14:paraId="72A7185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Tc-99 release inventories (field “Tc-99”) for 1961 and compare to the expected results.</w:t>
            </w:r>
          </w:p>
        </w:tc>
        <w:tc>
          <w:tcPr>
            <w:tcW w:w="2848" w:type="dxa"/>
            <w:vAlign w:val="center"/>
          </w:tcPr>
          <w:p w14:paraId="0F5D3C5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Tc-99 released by site (Ci):</w:t>
            </w:r>
          </w:p>
          <w:p w14:paraId="06E17A5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4.25E-03</w:t>
            </w:r>
          </w:p>
          <w:p w14:paraId="6AEB22D1"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216-T-4-1: 4.73E-04</w:t>
            </w:r>
          </w:p>
          <w:p w14:paraId="131F9BE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7.49E-05</w:t>
            </w:r>
          </w:p>
          <w:p w14:paraId="3EAB974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2.02E-05</w:t>
            </w:r>
          </w:p>
          <w:p w14:paraId="57D81DE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216-Z-11: 3.92E-11</w:t>
            </w:r>
          </w:p>
        </w:tc>
        <w:tc>
          <w:tcPr>
            <w:tcW w:w="1435" w:type="dxa"/>
            <w:vAlign w:val="center"/>
          </w:tcPr>
          <w:p w14:paraId="19009C03" w14:textId="07771505" w:rsidR="00C7501C" w:rsidRPr="00F21105" w:rsidRDefault="000C408A"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A87A03" w:rsidRPr="00F21105" w14:paraId="3BE94283" w14:textId="77777777" w:rsidTr="00A87A03">
        <w:trPr>
          <w:trHeight w:val="539"/>
        </w:trPr>
        <w:tc>
          <w:tcPr>
            <w:tcW w:w="767" w:type="dxa"/>
            <w:vAlign w:val="center"/>
          </w:tcPr>
          <w:p w14:paraId="1074ABFE" w14:textId="09995A8C" w:rsidR="00A87A03" w:rsidRPr="00F21105" w:rsidDel="00A87A03" w:rsidRDefault="00A87A03" w:rsidP="00A87A03">
            <w:pPr>
              <w:pStyle w:val="H1bodytext"/>
              <w:spacing w:after="0"/>
              <w:ind w:left="0"/>
              <w:jc w:val="center"/>
              <w:rPr>
                <w:rFonts w:ascii="Arial" w:hAnsi="Arial" w:cs="Arial"/>
                <w:sz w:val="18"/>
                <w:szCs w:val="18"/>
              </w:rPr>
            </w:pPr>
            <w:r>
              <w:rPr>
                <w:rFonts w:ascii="Arial" w:hAnsi="Arial" w:cs="Arial"/>
                <w:sz w:val="18"/>
                <w:szCs w:val="18"/>
              </w:rPr>
              <w:t>20</w:t>
            </w:r>
          </w:p>
        </w:tc>
        <w:tc>
          <w:tcPr>
            <w:tcW w:w="7990" w:type="dxa"/>
            <w:gridSpan w:val="3"/>
            <w:vAlign w:val="center"/>
          </w:tcPr>
          <w:p w14:paraId="522A4D6D" w14:textId="5B337277" w:rsidR="00A87A03" w:rsidRDefault="00A87A03" w:rsidP="00A87A03">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216-Z-19 Ditch active.</w:t>
            </w:r>
            <w:r>
              <w:rPr>
                <w:rFonts w:ascii="Arial" w:hAnsi="Arial" w:cs="Arial"/>
                <w:sz w:val="18"/>
                <w:szCs w:val="18"/>
              </w:rPr>
              <w:t xml:space="preserve"> It also examines the partitioning of releases to the 216-T-4 Pond System for the year in which discharges transitioned from the 216-T-4-1 Ditch to the 216-T-4-2 Ditch and the 216-T-4B Pond.</w:t>
            </w:r>
          </w:p>
        </w:tc>
      </w:tr>
      <w:tr w:rsidR="00A87A03" w:rsidRPr="00F21105" w14:paraId="19A848F7" w14:textId="77777777" w:rsidTr="00A87A03">
        <w:trPr>
          <w:trHeight w:val="539"/>
        </w:trPr>
        <w:tc>
          <w:tcPr>
            <w:tcW w:w="767" w:type="dxa"/>
            <w:vAlign w:val="center"/>
          </w:tcPr>
          <w:p w14:paraId="53520206" w14:textId="3E6AABDE" w:rsidR="00A87A03" w:rsidRPr="00F21105" w:rsidDel="00A87A03" w:rsidRDefault="00A87A03" w:rsidP="00A87A03">
            <w:pPr>
              <w:pStyle w:val="H1bodytext"/>
              <w:spacing w:after="0"/>
              <w:ind w:left="0"/>
              <w:jc w:val="center"/>
              <w:rPr>
                <w:rFonts w:ascii="Arial" w:hAnsi="Arial" w:cs="Arial"/>
                <w:sz w:val="18"/>
                <w:szCs w:val="18"/>
              </w:rPr>
            </w:pPr>
            <w:r>
              <w:rPr>
                <w:rFonts w:ascii="Arial" w:hAnsi="Arial" w:cs="Arial"/>
                <w:sz w:val="18"/>
                <w:szCs w:val="18"/>
              </w:rPr>
              <w:t>20.1</w:t>
            </w:r>
          </w:p>
        </w:tc>
        <w:tc>
          <w:tcPr>
            <w:tcW w:w="3707" w:type="dxa"/>
            <w:vAlign w:val="center"/>
          </w:tcPr>
          <w:p w14:paraId="0C248124" w14:textId="1D502C1B"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w:t>
            </w:r>
            <w:r>
              <w:rPr>
                <w:rFonts w:ascii="Arial" w:hAnsi="Arial" w:cs="Arial"/>
                <w:sz w:val="18"/>
                <w:szCs w:val="18"/>
              </w:rPr>
              <w:t>72</w:t>
            </w:r>
            <w:r w:rsidRPr="00F21105">
              <w:rPr>
                <w:rFonts w:ascii="Arial" w:hAnsi="Arial" w:cs="Arial"/>
                <w:sz w:val="18"/>
                <w:szCs w:val="18"/>
              </w:rPr>
              <w:t xml:space="preserve"> and compare to the expected results.</w:t>
            </w:r>
          </w:p>
        </w:tc>
        <w:tc>
          <w:tcPr>
            <w:tcW w:w="2848" w:type="dxa"/>
            <w:vAlign w:val="center"/>
          </w:tcPr>
          <w:p w14:paraId="27B8D416" w14:textId="77777777"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Volumes (m3) by site:</w:t>
            </w:r>
          </w:p>
          <w:p w14:paraId="78AD2662" w14:textId="77777777" w:rsidR="00A87A03" w:rsidRDefault="00A87A03" w:rsidP="00A87A03">
            <w:pPr>
              <w:pStyle w:val="H1bodytext"/>
              <w:spacing w:after="0"/>
              <w:ind w:left="0"/>
              <w:rPr>
                <w:rFonts w:ascii="Arial" w:hAnsi="Arial" w:cs="Arial"/>
                <w:sz w:val="18"/>
                <w:szCs w:val="18"/>
              </w:rPr>
            </w:pPr>
            <w:r w:rsidRPr="00F21105">
              <w:rPr>
                <w:rFonts w:ascii="Arial" w:hAnsi="Arial" w:cs="Arial"/>
                <w:sz w:val="18"/>
                <w:szCs w:val="18"/>
              </w:rPr>
              <w:t xml:space="preserve">216-B-3: </w:t>
            </w:r>
            <w:r>
              <w:rPr>
                <w:rFonts w:ascii="Arial" w:hAnsi="Arial" w:cs="Arial"/>
                <w:sz w:val="18"/>
                <w:szCs w:val="18"/>
              </w:rPr>
              <w:t>4.43E+06</w:t>
            </w:r>
          </w:p>
          <w:p w14:paraId="25A66800" w14:textId="77777777"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216-T-4B: 9.27E+04</w:t>
            </w:r>
          </w:p>
          <w:p w14:paraId="7BF09F23"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216-T-4-1: 1.95E+05</w:t>
            </w:r>
          </w:p>
          <w:p w14:paraId="59160B6F"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216-T-4-2: 1.81E+05</w:t>
            </w:r>
          </w:p>
          <w:p w14:paraId="3DC175C5" w14:textId="77777777"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 xml:space="preserve">216-U-10: </w:t>
            </w:r>
            <w:r>
              <w:rPr>
                <w:rFonts w:ascii="Arial" w:hAnsi="Arial" w:cs="Arial"/>
                <w:sz w:val="18"/>
                <w:szCs w:val="18"/>
              </w:rPr>
              <w:t>1.97E+06</w:t>
            </w:r>
          </w:p>
          <w:p w14:paraId="41CFD53E" w14:textId="77777777"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 xml:space="preserve">216-U-14: </w:t>
            </w:r>
            <w:r>
              <w:rPr>
                <w:rFonts w:ascii="Arial" w:hAnsi="Arial" w:cs="Arial"/>
                <w:sz w:val="18"/>
                <w:szCs w:val="18"/>
              </w:rPr>
              <w:t>3.85E+05</w:t>
            </w:r>
          </w:p>
          <w:p w14:paraId="6F7AF733" w14:textId="5D347AB9"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216-Z-1</w:t>
            </w:r>
            <w:r>
              <w:rPr>
                <w:rFonts w:ascii="Arial" w:hAnsi="Arial" w:cs="Arial"/>
                <w:sz w:val="18"/>
                <w:szCs w:val="18"/>
              </w:rPr>
              <w:t>9</w:t>
            </w:r>
            <w:r w:rsidRPr="00F21105">
              <w:rPr>
                <w:rFonts w:ascii="Arial" w:hAnsi="Arial" w:cs="Arial"/>
                <w:sz w:val="18"/>
                <w:szCs w:val="18"/>
              </w:rPr>
              <w:t xml:space="preserve">: </w:t>
            </w:r>
            <w:r>
              <w:rPr>
                <w:rFonts w:ascii="Arial" w:hAnsi="Arial" w:cs="Arial"/>
                <w:sz w:val="18"/>
                <w:szCs w:val="18"/>
              </w:rPr>
              <w:t>7.80E+03</w:t>
            </w:r>
          </w:p>
        </w:tc>
        <w:tc>
          <w:tcPr>
            <w:tcW w:w="1435" w:type="dxa"/>
            <w:vAlign w:val="center"/>
          </w:tcPr>
          <w:p w14:paraId="5B6A5769" w14:textId="4D38722B" w:rsidR="00A87A03" w:rsidRDefault="00F76707" w:rsidP="00A87A03">
            <w:pPr>
              <w:pStyle w:val="H1bodytext"/>
              <w:spacing w:after="0"/>
              <w:ind w:left="0"/>
              <w:jc w:val="center"/>
              <w:rPr>
                <w:rFonts w:ascii="Arial" w:hAnsi="Arial" w:cs="Arial"/>
                <w:sz w:val="18"/>
                <w:szCs w:val="18"/>
              </w:rPr>
            </w:pPr>
            <w:r>
              <w:rPr>
                <w:rFonts w:ascii="Arial" w:hAnsi="Arial" w:cs="Arial"/>
                <w:sz w:val="18"/>
                <w:szCs w:val="18"/>
              </w:rPr>
              <w:t>PASS</w:t>
            </w:r>
          </w:p>
        </w:tc>
      </w:tr>
      <w:tr w:rsidR="00A87A03" w:rsidRPr="00F21105" w14:paraId="58E777DA" w14:textId="77777777" w:rsidTr="00A87A03">
        <w:trPr>
          <w:trHeight w:val="539"/>
        </w:trPr>
        <w:tc>
          <w:tcPr>
            <w:tcW w:w="767" w:type="dxa"/>
            <w:vAlign w:val="center"/>
          </w:tcPr>
          <w:p w14:paraId="6926005C" w14:textId="4154E4D2" w:rsidR="00A87A03" w:rsidRPr="00F21105" w:rsidDel="00A87A03" w:rsidRDefault="00A87A03" w:rsidP="00A87A03">
            <w:pPr>
              <w:pStyle w:val="H1bodytext"/>
              <w:spacing w:after="0"/>
              <w:ind w:left="0"/>
              <w:jc w:val="center"/>
              <w:rPr>
                <w:rFonts w:ascii="Arial" w:hAnsi="Arial" w:cs="Arial"/>
                <w:sz w:val="18"/>
                <w:szCs w:val="18"/>
              </w:rPr>
            </w:pPr>
            <w:r>
              <w:rPr>
                <w:rFonts w:ascii="Arial" w:hAnsi="Arial" w:cs="Arial"/>
                <w:sz w:val="18"/>
                <w:szCs w:val="18"/>
              </w:rPr>
              <w:t>20.2</w:t>
            </w:r>
          </w:p>
        </w:tc>
        <w:tc>
          <w:tcPr>
            <w:tcW w:w="3707" w:type="dxa"/>
            <w:vAlign w:val="center"/>
          </w:tcPr>
          <w:p w14:paraId="71E8C247" w14:textId="70DB2F6B"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Examine the Tc-99 release inventories (field “Tc-99”) for 19</w:t>
            </w:r>
            <w:r>
              <w:rPr>
                <w:rFonts w:ascii="Arial" w:hAnsi="Arial" w:cs="Arial"/>
                <w:sz w:val="18"/>
                <w:szCs w:val="18"/>
              </w:rPr>
              <w:t>72</w:t>
            </w:r>
            <w:r w:rsidRPr="00F21105">
              <w:rPr>
                <w:rFonts w:ascii="Arial" w:hAnsi="Arial" w:cs="Arial"/>
                <w:sz w:val="18"/>
                <w:szCs w:val="18"/>
              </w:rPr>
              <w:t xml:space="preserve"> and compare to the expected results.</w:t>
            </w:r>
          </w:p>
        </w:tc>
        <w:tc>
          <w:tcPr>
            <w:tcW w:w="2848" w:type="dxa"/>
            <w:vAlign w:val="center"/>
          </w:tcPr>
          <w:p w14:paraId="23B701A0" w14:textId="77777777"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Tc-99 released by site (Ci):</w:t>
            </w:r>
          </w:p>
          <w:p w14:paraId="3EC62460" w14:textId="77777777" w:rsidR="00A87A03" w:rsidRDefault="00A87A03" w:rsidP="00A87A03">
            <w:pPr>
              <w:pStyle w:val="H1bodytext"/>
              <w:spacing w:after="0"/>
              <w:ind w:left="0"/>
              <w:rPr>
                <w:rFonts w:ascii="Arial" w:hAnsi="Arial" w:cs="Arial"/>
                <w:sz w:val="18"/>
                <w:szCs w:val="18"/>
              </w:rPr>
            </w:pPr>
            <w:r w:rsidRPr="00F21105">
              <w:rPr>
                <w:rFonts w:ascii="Arial" w:hAnsi="Arial" w:cs="Arial"/>
                <w:sz w:val="18"/>
                <w:szCs w:val="18"/>
              </w:rPr>
              <w:t xml:space="preserve">216-B-3: </w:t>
            </w:r>
            <w:r>
              <w:rPr>
                <w:rFonts w:ascii="Arial" w:hAnsi="Arial" w:cs="Arial"/>
                <w:sz w:val="18"/>
                <w:szCs w:val="18"/>
              </w:rPr>
              <w:t>3.54E-03</w:t>
            </w:r>
          </w:p>
          <w:p w14:paraId="526E5B21" w14:textId="77777777" w:rsidR="00A87A03" w:rsidRPr="00F21105" w:rsidRDefault="00A87A03" w:rsidP="00A87A03">
            <w:pPr>
              <w:pStyle w:val="H1bodytext"/>
              <w:spacing w:after="0"/>
              <w:ind w:left="0"/>
              <w:rPr>
                <w:rFonts w:ascii="Arial" w:hAnsi="Arial" w:cs="Arial"/>
                <w:sz w:val="18"/>
                <w:szCs w:val="18"/>
              </w:rPr>
            </w:pPr>
            <w:r>
              <w:rPr>
                <w:rFonts w:ascii="Arial" w:hAnsi="Arial" w:cs="Arial"/>
                <w:sz w:val="18"/>
                <w:szCs w:val="18"/>
              </w:rPr>
              <w:t>216-T-4B: 6.07E-09</w:t>
            </w:r>
          </w:p>
          <w:p w14:paraId="6EAADC2C"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216-T-4-1: 1.28E-08</w:t>
            </w:r>
          </w:p>
          <w:p w14:paraId="2BCD865C" w14:textId="77777777" w:rsidR="00A87A03" w:rsidRDefault="00A87A03" w:rsidP="00A87A03">
            <w:pPr>
              <w:pStyle w:val="H1bodytext"/>
              <w:spacing w:after="0"/>
              <w:ind w:left="0"/>
              <w:rPr>
                <w:rFonts w:ascii="Arial" w:hAnsi="Arial" w:cs="Arial"/>
                <w:sz w:val="18"/>
                <w:szCs w:val="18"/>
              </w:rPr>
            </w:pPr>
            <w:r>
              <w:rPr>
                <w:rFonts w:ascii="Arial" w:hAnsi="Arial" w:cs="Arial"/>
                <w:sz w:val="18"/>
                <w:szCs w:val="18"/>
              </w:rPr>
              <w:t>216-T-4-2: 1.18E-08</w:t>
            </w:r>
          </w:p>
          <w:p w14:paraId="06A8535D" w14:textId="77777777"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 xml:space="preserve">216-U-10: </w:t>
            </w:r>
            <w:r>
              <w:rPr>
                <w:rFonts w:ascii="Arial" w:hAnsi="Arial" w:cs="Arial"/>
                <w:sz w:val="18"/>
                <w:szCs w:val="18"/>
              </w:rPr>
              <w:t>1.09E-04</w:t>
            </w:r>
          </w:p>
          <w:p w14:paraId="0292C565" w14:textId="77777777"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t xml:space="preserve">216-U-14: </w:t>
            </w:r>
            <w:r>
              <w:rPr>
                <w:rFonts w:ascii="Arial" w:hAnsi="Arial" w:cs="Arial"/>
                <w:sz w:val="18"/>
                <w:szCs w:val="18"/>
              </w:rPr>
              <w:t>3.18E-05</w:t>
            </w:r>
          </w:p>
          <w:p w14:paraId="09721D79" w14:textId="53AB666B" w:rsidR="00A87A03" w:rsidRPr="00F21105" w:rsidRDefault="00A87A03" w:rsidP="00A87A03">
            <w:pPr>
              <w:pStyle w:val="H1bodytext"/>
              <w:spacing w:after="0"/>
              <w:ind w:left="0"/>
              <w:rPr>
                <w:rFonts w:ascii="Arial" w:hAnsi="Arial" w:cs="Arial"/>
                <w:sz w:val="18"/>
                <w:szCs w:val="18"/>
              </w:rPr>
            </w:pPr>
            <w:r w:rsidRPr="00F21105">
              <w:rPr>
                <w:rFonts w:ascii="Arial" w:hAnsi="Arial" w:cs="Arial"/>
                <w:sz w:val="18"/>
                <w:szCs w:val="18"/>
              </w:rPr>
              <w:lastRenderedPageBreak/>
              <w:t>216-Z-1</w:t>
            </w:r>
            <w:r>
              <w:rPr>
                <w:rFonts w:ascii="Arial" w:hAnsi="Arial" w:cs="Arial"/>
                <w:sz w:val="18"/>
                <w:szCs w:val="18"/>
              </w:rPr>
              <w:t>9</w:t>
            </w:r>
            <w:r w:rsidRPr="00F21105">
              <w:rPr>
                <w:rFonts w:ascii="Arial" w:hAnsi="Arial" w:cs="Arial"/>
                <w:sz w:val="18"/>
                <w:szCs w:val="18"/>
              </w:rPr>
              <w:t xml:space="preserve">: </w:t>
            </w:r>
            <w:r>
              <w:rPr>
                <w:rFonts w:ascii="Arial" w:hAnsi="Arial" w:cs="Arial"/>
                <w:sz w:val="18"/>
                <w:szCs w:val="18"/>
              </w:rPr>
              <w:t>1.40E-11</w:t>
            </w:r>
          </w:p>
        </w:tc>
        <w:tc>
          <w:tcPr>
            <w:tcW w:w="1435" w:type="dxa"/>
            <w:vAlign w:val="center"/>
          </w:tcPr>
          <w:p w14:paraId="79E17236" w14:textId="0980BB02" w:rsidR="00A87A03" w:rsidRDefault="00F76707" w:rsidP="00A87A03">
            <w:pPr>
              <w:pStyle w:val="H1bodytext"/>
              <w:spacing w:after="0"/>
              <w:ind w:left="0"/>
              <w:jc w:val="center"/>
              <w:rPr>
                <w:rFonts w:ascii="Arial" w:hAnsi="Arial" w:cs="Arial"/>
                <w:sz w:val="18"/>
                <w:szCs w:val="18"/>
              </w:rPr>
            </w:pPr>
            <w:r>
              <w:rPr>
                <w:rFonts w:ascii="Arial" w:hAnsi="Arial" w:cs="Arial"/>
                <w:sz w:val="18"/>
                <w:szCs w:val="18"/>
              </w:rPr>
              <w:lastRenderedPageBreak/>
              <w:t>PASS</w:t>
            </w:r>
          </w:p>
        </w:tc>
      </w:tr>
      <w:tr w:rsidR="00C7501C" w:rsidRPr="00F21105" w14:paraId="58B21FA3" w14:textId="77777777" w:rsidTr="00A87A03">
        <w:trPr>
          <w:trHeight w:val="539"/>
        </w:trPr>
        <w:tc>
          <w:tcPr>
            <w:tcW w:w="767" w:type="dxa"/>
            <w:vAlign w:val="center"/>
          </w:tcPr>
          <w:p w14:paraId="5C0B6CA6" w14:textId="2A88C9E7"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lastRenderedPageBreak/>
              <w:t>21</w:t>
            </w:r>
          </w:p>
        </w:tc>
        <w:tc>
          <w:tcPr>
            <w:tcW w:w="7990" w:type="dxa"/>
            <w:gridSpan w:val="3"/>
            <w:vAlign w:val="center"/>
          </w:tcPr>
          <w:p w14:paraId="3D53F386" w14:textId="02B4D5DA"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216-Z-19 Ditch active.</w:t>
            </w:r>
            <w:r w:rsidR="00A87A03">
              <w:rPr>
                <w:rFonts w:ascii="Arial" w:hAnsi="Arial" w:cs="Arial"/>
                <w:sz w:val="18"/>
                <w:szCs w:val="18"/>
              </w:rPr>
              <w:t xml:space="preserve"> It also examines partitioning of releases to the 216-T-4 Pond System with the 216-T-4-2 Ditch and 216-T-4B Pond active.</w:t>
            </w:r>
          </w:p>
        </w:tc>
      </w:tr>
      <w:tr w:rsidR="00C7501C" w:rsidRPr="00F21105" w14:paraId="73AB33CB" w14:textId="77777777" w:rsidTr="00A87A03">
        <w:trPr>
          <w:trHeight w:val="539"/>
        </w:trPr>
        <w:tc>
          <w:tcPr>
            <w:tcW w:w="767" w:type="dxa"/>
            <w:vAlign w:val="center"/>
          </w:tcPr>
          <w:p w14:paraId="4474A6C0" w14:textId="5EDFFB87"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21</w:t>
            </w:r>
            <w:r w:rsidR="00C7501C" w:rsidRPr="00F21105">
              <w:rPr>
                <w:rFonts w:ascii="Arial" w:hAnsi="Arial" w:cs="Arial"/>
                <w:sz w:val="18"/>
                <w:szCs w:val="18"/>
              </w:rPr>
              <w:t>.1</w:t>
            </w:r>
          </w:p>
        </w:tc>
        <w:tc>
          <w:tcPr>
            <w:tcW w:w="3707" w:type="dxa"/>
            <w:vAlign w:val="center"/>
          </w:tcPr>
          <w:p w14:paraId="4A2DFB3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1976 and compare to the expected results.</w:t>
            </w:r>
          </w:p>
        </w:tc>
        <w:tc>
          <w:tcPr>
            <w:tcW w:w="2848" w:type="dxa"/>
            <w:vAlign w:val="center"/>
          </w:tcPr>
          <w:p w14:paraId="610BB3F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1904DB8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3.42E+06</w:t>
            </w:r>
          </w:p>
          <w:p w14:paraId="1175AEFF" w14:textId="77777777" w:rsidR="00A72F84" w:rsidRDefault="00A72F84" w:rsidP="00A72F84">
            <w:pPr>
              <w:pStyle w:val="H1bodytext"/>
              <w:spacing w:after="0"/>
              <w:ind w:left="0"/>
              <w:rPr>
                <w:rFonts w:ascii="Arial" w:hAnsi="Arial" w:cs="Arial"/>
                <w:sz w:val="18"/>
                <w:szCs w:val="18"/>
              </w:rPr>
            </w:pPr>
            <w:r>
              <w:rPr>
                <w:rFonts w:ascii="Arial" w:hAnsi="Arial" w:cs="Arial"/>
                <w:sz w:val="18"/>
                <w:szCs w:val="18"/>
              </w:rPr>
              <w:t>216-T-4B: 3.05E+04</w:t>
            </w:r>
          </w:p>
          <w:p w14:paraId="6AC72355" w14:textId="77777777" w:rsidR="00A72F84" w:rsidRPr="00F21105" w:rsidRDefault="00A72F84" w:rsidP="00A72F84">
            <w:pPr>
              <w:pStyle w:val="H1bodytext"/>
              <w:spacing w:after="0"/>
              <w:ind w:left="0"/>
              <w:rPr>
                <w:rFonts w:ascii="Arial" w:hAnsi="Arial" w:cs="Arial"/>
                <w:sz w:val="18"/>
                <w:szCs w:val="18"/>
              </w:rPr>
            </w:pPr>
            <w:r>
              <w:rPr>
                <w:rFonts w:ascii="Arial" w:hAnsi="Arial" w:cs="Arial"/>
                <w:sz w:val="18"/>
                <w:szCs w:val="18"/>
              </w:rPr>
              <w:t>216-T-4-2: 5.96E+04</w:t>
            </w:r>
          </w:p>
          <w:p w14:paraId="6A66DC7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5.23E+06</w:t>
            </w:r>
          </w:p>
          <w:p w14:paraId="0724252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1.08E+06</w:t>
            </w:r>
          </w:p>
          <w:p w14:paraId="10B15EC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216-Z-19: 2.06E+04</w:t>
            </w:r>
          </w:p>
        </w:tc>
        <w:tc>
          <w:tcPr>
            <w:tcW w:w="1435" w:type="dxa"/>
            <w:vAlign w:val="center"/>
          </w:tcPr>
          <w:p w14:paraId="7F8D8819" w14:textId="2A92F7F8" w:rsidR="00C7501C" w:rsidRPr="00F21105" w:rsidRDefault="00F76707"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01876FA" w14:textId="77777777" w:rsidTr="00A87A03">
        <w:trPr>
          <w:trHeight w:val="539"/>
        </w:trPr>
        <w:tc>
          <w:tcPr>
            <w:tcW w:w="767" w:type="dxa"/>
            <w:vAlign w:val="center"/>
          </w:tcPr>
          <w:p w14:paraId="09EEF7BF" w14:textId="1F782E9C"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21</w:t>
            </w:r>
            <w:r w:rsidR="00C7501C" w:rsidRPr="00F21105">
              <w:rPr>
                <w:rFonts w:ascii="Arial" w:hAnsi="Arial" w:cs="Arial"/>
                <w:sz w:val="18"/>
                <w:szCs w:val="18"/>
              </w:rPr>
              <w:t>.2</w:t>
            </w:r>
          </w:p>
        </w:tc>
        <w:tc>
          <w:tcPr>
            <w:tcW w:w="3707" w:type="dxa"/>
            <w:vAlign w:val="center"/>
          </w:tcPr>
          <w:p w14:paraId="2FA31DC0" w14:textId="16D86916"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3865FE">
              <w:rPr>
                <w:rFonts w:ascii="Arial" w:hAnsi="Arial" w:cs="Arial"/>
                <w:sz w:val="18"/>
                <w:szCs w:val="18"/>
              </w:rPr>
              <w:t>uranium (total)</w:t>
            </w:r>
            <w:r w:rsidRPr="00F21105">
              <w:rPr>
                <w:rFonts w:ascii="Arial" w:hAnsi="Arial" w:cs="Arial"/>
                <w:sz w:val="18"/>
                <w:szCs w:val="18"/>
              </w:rPr>
              <w:t xml:space="preserve"> release inventories (field “U”) for 1976 and compare to the expected results.</w:t>
            </w:r>
          </w:p>
        </w:tc>
        <w:tc>
          <w:tcPr>
            <w:tcW w:w="2848" w:type="dxa"/>
            <w:vAlign w:val="center"/>
          </w:tcPr>
          <w:p w14:paraId="1FB90D8B" w14:textId="5C93DD20"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U released by site (</w:t>
            </w:r>
            <w:r w:rsidR="003865FE">
              <w:rPr>
                <w:rFonts w:ascii="Arial" w:hAnsi="Arial" w:cs="Arial"/>
                <w:sz w:val="18"/>
                <w:szCs w:val="18"/>
              </w:rPr>
              <w:t>kg</w:t>
            </w:r>
            <w:r w:rsidRPr="00F21105">
              <w:rPr>
                <w:rFonts w:ascii="Arial" w:hAnsi="Arial" w:cs="Arial"/>
                <w:sz w:val="18"/>
                <w:szCs w:val="18"/>
              </w:rPr>
              <w:t>):</w:t>
            </w:r>
          </w:p>
          <w:p w14:paraId="19494937" w14:textId="2F970398"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w:t>
            </w:r>
            <w:r w:rsidR="003865FE">
              <w:rPr>
                <w:rFonts w:ascii="Arial" w:hAnsi="Arial" w:cs="Arial"/>
                <w:sz w:val="18"/>
                <w:szCs w:val="18"/>
              </w:rPr>
              <w:t xml:space="preserve"> 2.24E-01</w:t>
            </w:r>
          </w:p>
          <w:p w14:paraId="5EE2DCD4" w14:textId="77777777" w:rsidR="00A72F84" w:rsidRDefault="00A72F84" w:rsidP="00A72F84">
            <w:pPr>
              <w:pStyle w:val="H1bodytext"/>
              <w:spacing w:after="0"/>
              <w:ind w:left="0"/>
              <w:rPr>
                <w:rFonts w:ascii="Arial" w:hAnsi="Arial" w:cs="Arial"/>
                <w:sz w:val="18"/>
                <w:szCs w:val="18"/>
              </w:rPr>
            </w:pPr>
            <w:r>
              <w:rPr>
                <w:rFonts w:ascii="Arial" w:hAnsi="Arial" w:cs="Arial"/>
                <w:sz w:val="18"/>
                <w:szCs w:val="18"/>
              </w:rPr>
              <w:t>216-T-4B: 2.43E-03</w:t>
            </w:r>
          </w:p>
          <w:p w14:paraId="403EA801" w14:textId="77777777" w:rsidR="00A72F84" w:rsidRPr="00F21105" w:rsidRDefault="00A72F84" w:rsidP="00A72F84">
            <w:pPr>
              <w:pStyle w:val="H1bodytext"/>
              <w:spacing w:after="0"/>
              <w:ind w:left="0"/>
              <w:rPr>
                <w:rFonts w:ascii="Arial" w:hAnsi="Arial" w:cs="Arial"/>
                <w:sz w:val="18"/>
                <w:szCs w:val="18"/>
              </w:rPr>
            </w:pPr>
            <w:r>
              <w:rPr>
                <w:rFonts w:ascii="Arial" w:hAnsi="Arial" w:cs="Arial"/>
                <w:sz w:val="18"/>
                <w:szCs w:val="18"/>
              </w:rPr>
              <w:t>216-T-4-2: 4.73E-03</w:t>
            </w:r>
          </w:p>
          <w:p w14:paraId="2B8A93E8" w14:textId="4F71B86F"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216-U-10: </w:t>
            </w:r>
            <w:r w:rsidR="003865FE">
              <w:rPr>
                <w:rFonts w:ascii="Arial" w:hAnsi="Arial" w:cs="Arial"/>
                <w:sz w:val="18"/>
                <w:szCs w:val="18"/>
              </w:rPr>
              <w:t>3.01E-01</w:t>
            </w:r>
          </w:p>
          <w:p w14:paraId="7E58E559" w14:textId="58BD4879"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216-U-14: </w:t>
            </w:r>
            <w:r w:rsidR="003865FE">
              <w:rPr>
                <w:rFonts w:ascii="Arial" w:hAnsi="Arial" w:cs="Arial"/>
                <w:sz w:val="18"/>
                <w:szCs w:val="18"/>
              </w:rPr>
              <w:t>2.25E-02</w:t>
            </w:r>
          </w:p>
          <w:p w14:paraId="33637EC5" w14:textId="7092351A"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216-Z-19: </w:t>
            </w:r>
            <w:r w:rsidR="003865FE">
              <w:rPr>
                <w:rFonts w:ascii="Arial" w:hAnsi="Arial" w:cs="Arial"/>
                <w:sz w:val="18"/>
                <w:szCs w:val="18"/>
              </w:rPr>
              <w:t>5.80E-03</w:t>
            </w:r>
          </w:p>
        </w:tc>
        <w:tc>
          <w:tcPr>
            <w:tcW w:w="1435" w:type="dxa"/>
            <w:vAlign w:val="center"/>
          </w:tcPr>
          <w:p w14:paraId="0B0313BA" w14:textId="633FC06E" w:rsidR="00C7501C" w:rsidRPr="00F21105" w:rsidRDefault="00F76707"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66AC2585" w14:textId="77777777" w:rsidTr="00A87A03">
        <w:trPr>
          <w:trHeight w:val="539"/>
        </w:trPr>
        <w:tc>
          <w:tcPr>
            <w:tcW w:w="767" w:type="dxa"/>
            <w:vAlign w:val="center"/>
          </w:tcPr>
          <w:p w14:paraId="15991556" w14:textId="6CBE1245"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22</w:t>
            </w:r>
          </w:p>
        </w:tc>
        <w:tc>
          <w:tcPr>
            <w:tcW w:w="7990" w:type="dxa"/>
            <w:gridSpan w:val="3"/>
            <w:vAlign w:val="center"/>
          </w:tcPr>
          <w:p w14:paraId="2CD446C8" w14:textId="64D7294A"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216-B-3B lobes active.</w:t>
            </w:r>
            <w:r w:rsidR="00A72F84">
              <w:rPr>
                <w:rFonts w:ascii="Arial" w:hAnsi="Arial" w:cs="Arial"/>
                <w:sz w:val="18"/>
                <w:szCs w:val="18"/>
              </w:rPr>
              <w:t xml:space="preserve"> For the 216-T-4 Pond System, only the south part of the 216-T-4-2 Ditch was active (i.e., releases to this ditch did not reach the 216-T-4B Pond).</w:t>
            </w:r>
          </w:p>
        </w:tc>
      </w:tr>
      <w:tr w:rsidR="00C7501C" w:rsidRPr="00F21105" w14:paraId="39C4CEA4" w14:textId="77777777" w:rsidTr="00A87A03">
        <w:trPr>
          <w:trHeight w:val="539"/>
        </w:trPr>
        <w:tc>
          <w:tcPr>
            <w:tcW w:w="767" w:type="dxa"/>
            <w:vAlign w:val="center"/>
          </w:tcPr>
          <w:p w14:paraId="7528485D" w14:textId="0AF971B7"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22</w:t>
            </w:r>
            <w:r w:rsidR="00C7501C" w:rsidRPr="00F21105">
              <w:rPr>
                <w:rFonts w:ascii="Arial" w:hAnsi="Arial" w:cs="Arial"/>
                <w:sz w:val="18"/>
                <w:szCs w:val="18"/>
              </w:rPr>
              <w:t>.1</w:t>
            </w:r>
          </w:p>
        </w:tc>
        <w:tc>
          <w:tcPr>
            <w:tcW w:w="3707" w:type="dxa"/>
            <w:vAlign w:val="center"/>
          </w:tcPr>
          <w:p w14:paraId="256D0AF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1984 and compare to the expected results.</w:t>
            </w:r>
          </w:p>
        </w:tc>
        <w:tc>
          <w:tcPr>
            <w:tcW w:w="2848" w:type="dxa"/>
            <w:vAlign w:val="center"/>
          </w:tcPr>
          <w:p w14:paraId="6349ED2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261C126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4.41E+06</w:t>
            </w:r>
          </w:p>
          <w:p w14:paraId="1DFB422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216-B-3A-RAD: 8.00E+05</w:t>
            </w:r>
          </w:p>
          <w:p w14:paraId="4B259D3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216-B-3B-RAD: 1.10E+05</w:t>
            </w:r>
          </w:p>
          <w:p w14:paraId="4479005B" w14:textId="77777777" w:rsidR="00A72F84" w:rsidRPr="00F21105" w:rsidRDefault="00A72F84" w:rsidP="00A72F84">
            <w:pPr>
              <w:pStyle w:val="H1bodytext"/>
              <w:spacing w:after="0"/>
              <w:ind w:left="0"/>
              <w:rPr>
                <w:rFonts w:ascii="Arial" w:hAnsi="Arial" w:cs="Arial"/>
                <w:sz w:val="18"/>
                <w:szCs w:val="18"/>
              </w:rPr>
            </w:pPr>
            <w:r>
              <w:rPr>
                <w:rFonts w:ascii="Arial" w:hAnsi="Arial" w:cs="Arial"/>
                <w:sz w:val="18"/>
                <w:szCs w:val="18"/>
              </w:rPr>
              <w:t>216-T-4-2-SOUTH: 1.90E+04</w:t>
            </w:r>
          </w:p>
          <w:p w14:paraId="7D0E53D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3.05E+05</w:t>
            </w:r>
          </w:p>
          <w:p w14:paraId="29B497F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6.44E+04</w:t>
            </w:r>
          </w:p>
        </w:tc>
        <w:tc>
          <w:tcPr>
            <w:tcW w:w="1435" w:type="dxa"/>
            <w:vAlign w:val="center"/>
          </w:tcPr>
          <w:p w14:paraId="10376FB3" w14:textId="1FC625E9" w:rsidR="00C7501C" w:rsidRPr="00F21105" w:rsidRDefault="00F76707"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05889DC" w14:textId="77777777" w:rsidTr="00A87A03">
        <w:trPr>
          <w:trHeight w:val="539"/>
        </w:trPr>
        <w:tc>
          <w:tcPr>
            <w:tcW w:w="767" w:type="dxa"/>
            <w:vAlign w:val="center"/>
          </w:tcPr>
          <w:p w14:paraId="4E382E49" w14:textId="444CE549"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22</w:t>
            </w:r>
            <w:r w:rsidR="00C7501C" w:rsidRPr="00F21105">
              <w:rPr>
                <w:rFonts w:ascii="Arial" w:hAnsi="Arial" w:cs="Arial"/>
                <w:sz w:val="18"/>
                <w:szCs w:val="18"/>
              </w:rPr>
              <w:t>.2</w:t>
            </w:r>
          </w:p>
        </w:tc>
        <w:tc>
          <w:tcPr>
            <w:tcW w:w="3707" w:type="dxa"/>
            <w:vAlign w:val="center"/>
          </w:tcPr>
          <w:p w14:paraId="5C54960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H-3 release inventories (field “H-3”) for 1984 and compare to the expected results.</w:t>
            </w:r>
          </w:p>
        </w:tc>
        <w:tc>
          <w:tcPr>
            <w:tcW w:w="2848" w:type="dxa"/>
            <w:vAlign w:val="center"/>
          </w:tcPr>
          <w:p w14:paraId="340BD5B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H-3 released by site (Ci):</w:t>
            </w:r>
          </w:p>
          <w:p w14:paraId="4512CB8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4.99E-01</w:t>
            </w:r>
          </w:p>
          <w:p w14:paraId="7D1627F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216-B-3A-RAD: 9.05E-02</w:t>
            </w:r>
          </w:p>
          <w:p w14:paraId="56093F72"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216-B-3B-RAD: 1.24E-02</w:t>
            </w:r>
          </w:p>
          <w:p w14:paraId="7B3CE974" w14:textId="77777777" w:rsidR="00A72F84" w:rsidRPr="00F21105" w:rsidRDefault="00A72F84" w:rsidP="00A72F84">
            <w:pPr>
              <w:pStyle w:val="H1bodytext"/>
              <w:spacing w:after="0"/>
              <w:ind w:left="0"/>
              <w:rPr>
                <w:rFonts w:ascii="Arial" w:hAnsi="Arial" w:cs="Arial"/>
                <w:sz w:val="18"/>
                <w:szCs w:val="18"/>
              </w:rPr>
            </w:pPr>
            <w:r>
              <w:rPr>
                <w:rFonts w:ascii="Arial" w:hAnsi="Arial" w:cs="Arial"/>
                <w:sz w:val="18"/>
                <w:szCs w:val="18"/>
              </w:rPr>
              <w:t>216-T-4-2-SOUTH: 2.09E-07</w:t>
            </w:r>
          </w:p>
          <w:p w14:paraId="3BD3E22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6.65E+00</w:t>
            </w:r>
          </w:p>
          <w:p w14:paraId="4A973DD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1.40E+00</w:t>
            </w:r>
          </w:p>
        </w:tc>
        <w:tc>
          <w:tcPr>
            <w:tcW w:w="1435" w:type="dxa"/>
            <w:vAlign w:val="center"/>
          </w:tcPr>
          <w:p w14:paraId="272D4FBB" w14:textId="0FA92F58" w:rsidR="00C7501C" w:rsidRPr="00F21105" w:rsidRDefault="00F76707"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34B8157" w14:textId="77777777" w:rsidTr="00A87A03">
        <w:trPr>
          <w:trHeight w:val="539"/>
        </w:trPr>
        <w:tc>
          <w:tcPr>
            <w:tcW w:w="767" w:type="dxa"/>
            <w:vAlign w:val="center"/>
          </w:tcPr>
          <w:p w14:paraId="2FAD76FE" w14:textId="7FE70697"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23</w:t>
            </w:r>
          </w:p>
        </w:tc>
        <w:tc>
          <w:tcPr>
            <w:tcW w:w="7990" w:type="dxa"/>
            <w:gridSpan w:val="3"/>
            <w:vAlign w:val="center"/>
          </w:tcPr>
          <w:p w14:paraId="2CBABF5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216-B-3C lobes active.</w:t>
            </w:r>
          </w:p>
        </w:tc>
      </w:tr>
      <w:tr w:rsidR="00C7501C" w:rsidRPr="00F21105" w14:paraId="33BFBDD4" w14:textId="77777777" w:rsidTr="00A87A03">
        <w:trPr>
          <w:trHeight w:val="539"/>
        </w:trPr>
        <w:tc>
          <w:tcPr>
            <w:tcW w:w="767" w:type="dxa"/>
            <w:vAlign w:val="center"/>
          </w:tcPr>
          <w:p w14:paraId="52ADAF6F" w14:textId="33FAE3C1"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23</w:t>
            </w:r>
            <w:r w:rsidR="00C7501C" w:rsidRPr="00F21105">
              <w:rPr>
                <w:rFonts w:ascii="Arial" w:hAnsi="Arial" w:cs="Arial"/>
                <w:sz w:val="18"/>
                <w:szCs w:val="18"/>
              </w:rPr>
              <w:t>.1</w:t>
            </w:r>
          </w:p>
        </w:tc>
        <w:tc>
          <w:tcPr>
            <w:tcW w:w="3707" w:type="dxa"/>
            <w:vAlign w:val="center"/>
          </w:tcPr>
          <w:p w14:paraId="6C30247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1994 and compare to the expected results.</w:t>
            </w:r>
          </w:p>
        </w:tc>
        <w:tc>
          <w:tcPr>
            <w:tcW w:w="2848" w:type="dxa"/>
            <w:vAlign w:val="center"/>
          </w:tcPr>
          <w:p w14:paraId="0DF2EB3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3B35EFF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1.61E+06</w:t>
            </w:r>
          </w:p>
          <w:p w14:paraId="1F4310C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216-B-3A-RAD: 4.88E+05</w:t>
            </w:r>
          </w:p>
          <w:p w14:paraId="6AE6569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216-B-3C-RAD: 4.78E+06</w:t>
            </w:r>
          </w:p>
          <w:p w14:paraId="0AC3BE7E" w14:textId="77777777" w:rsidR="00A72F84" w:rsidRPr="00F21105" w:rsidRDefault="00A72F84" w:rsidP="00A72F84">
            <w:pPr>
              <w:pStyle w:val="H1bodytext"/>
              <w:spacing w:after="0"/>
              <w:ind w:left="0"/>
              <w:rPr>
                <w:rFonts w:ascii="Arial" w:hAnsi="Arial" w:cs="Arial"/>
                <w:sz w:val="18"/>
                <w:szCs w:val="18"/>
              </w:rPr>
            </w:pPr>
            <w:r>
              <w:rPr>
                <w:rFonts w:ascii="Arial" w:hAnsi="Arial" w:cs="Arial"/>
                <w:sz w:val="18"/>
                <w:szCs w:val="18"/>
              </w:rPr>
              <w:t>216-T-4-2-SOUTH: 1.90E+04</w:t>
            </w:r>
          </w:p>
          <w:p w14:paraId="2193B0B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216-U-14-SOUTH: 1.10E+05</w:t>
            </w:r>
          </w:p>
        </w:tc>
        <w:tc>
          <w:tcPr>
            <w:tcW w:w="1435" w:type="dxa"/>
            <w:vAlign w:val="center"/>
          </w:tcPr>
          <w:p w14:paraId="39EF7DF4" w14:textId="6889F252" w:rsidR="00C7501C" w:rsidRPr="00F21105" w:rsidRDefault="00F76707"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72C0CA7D" w14:textId="77777777" w:rsidTr="00A87A03">
        <w:trPr>
          <w:trHeight w:val="539"/>
        </w:trPr>
        <w:tc>
          <w:tcPr>
            <w:tcW w:w="767" w:type="dxa"/>
            <w:vAlign w:val="center"/>
          </w:tcPr>
          <w:p w14:paraId="5DE22CBB" w14:textId="06DF6D1E"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23</w:t>
            </w:r>
            <w:r w:rsidR="00C7501C" w:rsidRPr="00F21105">
              <w:rPr>
                <w:rFonts w:ascii="Arial" w:hAnsi="Arial" w:cs="Arial"/>
                <w:sz w:val="18"/>
                <w:szCs w:val="18"/>
              </w:rPr>
              <w:t>.2</w:t>
            </w:r>
          </w:p>
        </w:tc>
        <w:tc>
          <w:tcPr>
            <w:tcW w:w="3707" w:type="dxa"/>
            <w:vAlign w:val="center"/>
          </w:tcPr>
          <w:p w14:paraId="48DADD0C" w14:textId="26848238"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Examine the </w:t>
            </w:r>
            <w:r w:rsidR="003865FE">
              <w:rPr>
                <w:rFonts w:ascii="Arial" w:hAnsi="Arial" w:cs="Arial"/>
                <w:sz w:val="18"/>
                <w:szCs w:val="18"/>
              </w:rPr>
              <w:t>Nitrate</w:t>
            </w:r>
            <w:r w:rsidRPr="00F21105">
              <w:rPr>
                <w:rFonts w:ascii="Arial" w:hAnsi="Arial" w:cs="Arial"/>
                <w:sz w:val="18"/>
                <w:szCs w:val="18"/>
              </w:rPr>
              <w:t xml:space="preserve"> release inventories (field “</w:t>
            </w:r>
            <w:r w:rsidR="003865FE">
              <w:rPr>
                <w:rFonts w:ascii="Arial" w:hAnsi="Arial" w:cs="Arial"/>
                <w:sz w:val="18"/>
                <w:szCs w:val="18"/>
              </w:rPr>
              <w:t>NO3</w:t>
            </w:r>
            <w:r w:rsidRPr="00F21105">
              <w:rPr>
                <w:rFonts w:ascii="Arial" w:hAnsi="Arial" w:cs="Arial"/>
                <w:sz w:val="18"/>
                <w:szCs w:val="18"/>
              </w:rPr>
              <w:t>”) for 1994 and compare to the expected results.</w:t>
            </w:r>
          </w:p>
        </w:tc>
        <w:tc>
          <w:tcPr>
            <w:tcW w:w="2848" w:type="dxa"/>
            <w:vAlign w:val="center"/>
          </w:tcPr>
          <w:p w14:paraId="0F5EEA68" w14:textId="24FB832D" w:rsidR="00C7501C" w:rsidRPr="00F21105" w:rsidRDefault="003865FE" w:rsidP="00AD7805">
            <w:pPr>
              <w:pStyle w:val="H1bodytext"/>
              <w:spacing w:after="0"/>
              <w:ind w:left="0"/>
              <w:rPr>
                <w:rFonts w:ascii="Arial" w:hAnsi="Arial" w:cs="Arial"/>
                <w:sz w:val="18"/>
                <w:szCs w:val="18"/>
              </w:rPr>
            </w:pPr>
            <w:r>
              <w:rPr>
                <w:rFonts w:ascii="Arial" w:hAnsi="Arial" w:cs="Arial"/>
                <w:sz w:val="18"/>
                <w:szCs w:val="18"/>
              </w:rPr>
              <w:t>NO3</w:t>
            </w:r>
            <w:r w:rsidR="00C7501C" w:rsidRPr="00F21105">
              <w:rPr>
                <w:rFonts w:ascii="Arial" w:hAnsi="Arial" w:cs="Arial"/>
                <w:sz w:val="18"/>
                <w:szCs w:val="18"/>
              </w:rPr>
              <w:t xml:space="preserve"> released by site (</w:t>
            </w:r>
            <w:r>
              <w:rPr>
                <w:rFonts w:ascii="Arial" w:hAnsi="Arial" w:cs="Arial"/>
                <w:sz w:val="18"/>
                <w:szCs w:val="18"/>
              </w:rPr>
              <w:t>kg</w:t>
            </w:r>
            <w:r w:rsidR="00C7501C" w:rsidRPr="00F21105">
              <w:rPr>
                <w:rFonts w:ascii="Arial" w:hAnsi="Arial" w:cs="Arial"/>
                <w:sz w:val="18"/>
                <w:szCs w:val="18"/>
              </w:rPr>
              <w:t>):</w:t>
            </w:r>
          </w:p>
          <w:p w14:paraId="4753517A" w14:textId="5FE41E0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216-B-3: </w:t>
            </w:r>
            <w:r w:rsidR="003865FE">
              <w:rPr>
                <w:rFonts w:ascii="Arial" w:hAnsi="Arial" w:cs="Arial"/>
                <w:sz w:val="18"/>
                <w:szCs w:val="18"/>
              </w:rPr>
              <w:t>8.43E+02</w:t>
            </w:r>
          </w:p>
          <w:p w14:paraId="626989EA" w14:textId="4D60D3B9"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216-B-3A-RAD: </w:t>
            </w:r>
            <w:r w:rsidR="003865FE">
              <w:rPr>
                <w:rFonts w:ascii="Arial" w:hAnsi="Arial" w:cs="Arial"/>
                <w:sz w:val="18"/>
                <w:szCs w:val="18"/>
              </w:rPr>
              <w:t>2.56E+02</w:t>
            </w:r>
          </w:p>
          <w:p w14:paraId="05DCB2A0" w14:textId="16A7509A"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216-B-3C-RAD: </w:t>
            </w:r>
            <w:r w:rsidR="003865FE">
              <w:rPr>
                <w:rFonts w:ascii="Arial" w:hAnsi="Arial" w:cs="Arial"/>
                <w:sz w:val="18"/>
                <w:szCs w:val="18"/>
              </w:rPr>
              <w:t>2.50E+03</w:t>
            </w:r>
          </w:p>
          <w:p w14:paraId="60AEE062" w14:textId="77777777" w:rsidR="00A72F84" w:rsidRPr="00F21105" w:rsidRDefault="00A72F84" w:rsidP="00A72F84">
            <w:pPr>
              <w:pStyle w:val="H1bodytext"/>
              <w:spacing w:after="0"/>
              <w:ind w:left="0"/>
              <w:rPr>
                <w:rFonts w:ascii="Arial" w:hAnsi="Arial" w:cs="Arial"/>
                <w:sz w:val="18"/>
                <w:szCs w:val="18"/>
              </w:rPr>
            </w:pPr>
            <w:r>
              <w:rPr>
                <w:rFonts w:ascii="Arial" w:hAnsi="Arial" w:cs="Arial"/>
                <w:sz w:val="18"/>
                <w:szCs w:val="18"/>
              </w:rPr>
              <w:lastRenderedPageBreak/>
              <w:t>216-T-4-2-SOUTH: 7.58E+02</w:t>
            </w:r>
          </w:p>
          <w:p w14:paraId="7EBD44B7" w14:textId="2BCBE91B"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216-U-14-SOUTH:</w:t>
            </w:r>
            <w:r w:rsidR="003865FE">
              <w:rPr>
                <w:rFonts w:ascii="Arial" w:hAnsi="Arial" w:cs="Arial"/>
                <w:sz w:val="18"/>
                <w:szCs w:val="18"/>
              </w:rPr>
              <w:t xml:space="preserve"> 2.91E+04</w:t>
            </w:r>
          </w:p>
        </w:tc>
        <w:tc>
          <w:tcPr>
            <w:tcW w:w="1435" w:type="dxa"/>
            <w:vAlign w:val="center"/>
          </w:tcPr>
          <w:p w14:paraId="3E022135" w14:textId="0F222C34" w:rsidR="00C7501C" w:rsidRPr="00F21105" w:rsidRDefault="00F76707" w:rsidP="00AD7805">
            <w:pPr>
              <w:pStyle w:val="H1bodytext"/>
              <w:spacing w:after="0"/>
              <w:ind w:left="0"/>
              <w:jc w:val="center"/>
              <w:rPr>
                <w:rFonts w:ascii="Arial" w:hAnsi="Arial" w:cs="Arial"/>
                <w:sz w:val="18"/>
                <w:szCs w:val="18"/>
              </w:rPr>
            </w:pPr>
            <w:r>
              <w:rPr>
                <w:rFonts w:ascii="Arial" w:hAnsi="Arial" w:cs="Arial"/>
                <w:sz w:val="18"/>
                <w:szCs w:val="18"/>
              </w:rPr>
              <w:lastRenderedPageBreak/>
              <w:t>PASS</w:t>
            </w:r>
          </w:p>
        </w:tc>
      </w:tr>
      <w:tr w:rsidR="00C7501C" w:rsidRPr="00F21105" w14:paraId="259BAA4D" w14:textId="77777777" w:rsidTr="00A87A03">
        <w:trPr>
          <w:trHeight w:val="539"/>
        </w:trPr>
        <w:tc>
          <w:tcPr>
            <w:tcW w:w="767" w:type="dxa"/>
            <w:vAlign w:val="center"/>
          </w:tcPr>
          <w:p w14:paraId="69250E40" w14:textId="648EB98D"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lastRenderedPageBreak/>
              <w:t>24</w:t>
            </w:r>
          </w:p>
        </w:tc>
        <w:tc>
          <w:tcPr>
            <w:tcW w:w="7990" w:type="dxa"/>
            <w:gridSpan w:val="3"/>
            <w:vAlign w:val="center"/>
          </w:tcPr>
          <w:p w14:paraId="4DA09C5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releases to the 216-B-3 Pond System with only the 216-B-3C lobe active. This check verifies that the SIM-v2 volume and inventories for 216-B-3 are written to the output file for the 216-B-3C lobe unaltered.</w:t>
            </w:r>
          </w:p>
        </w:tc>
      </w:tr>
      <w:tr w:rsidR="00C7501C" w:rsidRPr="00F21105" w14:paraId="41AF3174" w14:textId="77777777" w:rsidTr="00A87A03">
        <w:trPr>
          <w:trHeight w:val="539"/>
        </w:trPr>
        <w:tc>
          <w:tcPr>
            <w:tcW w:w="767" w:type="dxa"/>
            <w:vAlign w:val="center"/>
          </w:tcPr>
          <w:p w14:paraId="5FE111E1" w14:textId="5F5B58CC"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24</w:t>
            </w:r>
            <w:r w:rsidR="00C7501C" w:rsidRPr="00F21105">
              <w:rPr>
                <w:rFonts w:ascii="Arial" w:hAnsi="Arial" w:cs="Arial"/>
                <w:sz w:val="18"/>
                <w:szCs w:val="18"/>
              </w:rPr>
              <w:t>.1</w:t>
            </w:r>
          </w:p>
        </w:tc>
        <w:tc>
          <w:tcPr>
            <w:tcW w:w="3707" w:type="dxa"/>
            <w:vAlign w:val="center"/>
          </w:tcPr>
          <w:p w14:paraId="5877D0A2"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 discharged (field “Volume [m3]”) for 1996 and compare to the expected result.</w:t>
            </w:r>
          </w:p>
        </w:tc>
        <w:tc>
          <w:tcPr>
            <w:tcW w:w="2848" w:type="dxa"/>
            <w:vAlign w:val="center"/>
          </w:tcPr>
          <w:p w14:paraId="078BC64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 (m3) by site:</w:t>
            </w:r>
          </w:p>
          <w:p w14:paraId="184222B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216-B-3C-RAD: 5.47E+06</w:t>
            </w:r>
          </w:p>
        </w:tc>
        <w:tc>
          <w:tcPr>
            <w:tcW w:w="1435" w:type="dxa"/>
            <w:vAlign w:val="center"/>
          </w:tcPr>
          <w:p w14:paraId="3C3B155C" w14:textId="2D067666" w:rsidR="00C7501C" w:rsidRPr="00F21105" w:rsidRDefault="00F76707"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FBCC651" w14:textId="77777777" w:rsidTr="00A87A03">
        <w:trPr>
          <w:trHeight w:val="539"/>
        </w:trPr>
        <w:tc>
          <w:tcPr>
            <w:tcW w:w="767" w:type="dxa"/>
            <w:vAlign w:val="center"/>
          </w:tcPr>
          <w:p w14:paraId="79091078" w14:textId="5BE2AFF7" w:rsidR="00C7501C" w:rsidRPr="00F21105" w:rsidRDefault="00A87A03" w:rsidP="00AD7805">
            <w:pPr>
              <w:pStyle w:val="H1bodytext"/>
              <w:spacing w:after="0"/>
              <w:ind w:left="0"/>
              <w:jc w:val="center"/>
              <w:rPr>
                <w:rFonts w:ascii="Arial" w:hAnsi="Arial" w:cs="Arial"/>
                <w:sz w:val="18"/>
                <w:szCs w:val="18"/>
              </w:rPr>
            </w:pPr>
            <w:r>
              <w:rPr>
                <w:rFonts w:ascii="Arial" w:hAnsi="Arial" w:cs="Arial"/>
                <w:sz w:val="18"/>
                <w:szCs w:val="18"/>
              </w:rPr>
              <w:t>24</w:t>
            </w:r>
            <w:r w:rsidR="00C7501C" w:rsidRPr="00F21105">
              <w:rPr>
                <w:rFonts w:ascii="Arial" w:hAnsi="Arial" w:cs="Arial"/>
                <w:sz w:val="18"/>
                <w:szCs w:val="18"/>
              </w:rPr>
              <w:t>.2</w:t>
            </w:r>
          </w:p>
        </w:tc>
        <w:tc>
          <w:tcPr>
            <w:tcW w:w="3707" w:type="dxa"/>
            <w:vAlign w:val="center"/>
          </w:tcPr>
          <w:p w14:paraId="6BC9C9E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I-129 release inventory (field “I-129”) for 1996 and compare to the expected result.</w:t>
            </w:r>
          </w:p>
        </w:tc>
        <w:tc>
          <w:tcPr>
            <w:tcW w:w="2848" w:type="dxa"/>
            <w:vAlign w:val="center"/>
          </w:tcPr>
          <w:p w14:paraId="3754462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I-129 released by site (Ci):</w:t>
            </w:r>
          </w:p>
          <w:p w14:paraId="3714949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216-B-3C-RAD: 1.34E-06</w:t>
            </w:r>
          </w:p>
        </w:tc>
        <w:tc>
          <w:tcPr>
            <w:tcW w:w="1435" w:type="dxa"/>
            <w:vAlign w:val="center"/>
          </w:tcPr>
          <w:p w14:paraId="2B95752B" w14:textId="6BF8E0AC" w:rsidR="00C7501C" w:rsidRPr="00F21105" w:rsidRDefault="00F76707" w:rsidP="00AD7805">
            <w:pPr>
              <w:pStyle w:val="H1bodytext"/>
              <w:spacing w:after="0"/>
              <w:ind w:left="0"/>
              <w:jc w:val="center"/>
              <w:rPr>
                <w:rFonts w:ascii="Arial" w:hAnsi="Arial" w:cs="Arial"/>
                <w:sz w:val="18"/>
                <w:szCs w:val="18"/>
              </w:rPr>
            </w:pPr>
            <w:r>
              <w:rPr>
                <w:rFonts w:ascii="Arial" w:hAnsi="Arial" w:cs="Arial"/>
                <w:sz w:val="18"/>
                <w:szCs w:val="18"/>
              </w:rPr>
              <w:t>PASS</w:t>
            </w:r>
          </w:p>
        </w:tc>
      </w:tr>
      <w:bookmarkEnd w:id="7"/>
    </w:tbl>
    <w:p w14:paraId="20F5973B" w14:textId="3003BE8C" w:rsidR="00192EF0" w:rsidRDefault="00192EF0"/>
    <w:p w14:paraId="49C01E3C" w14:textId="30AABE23" w:rsidR="00074FBE" w:rsidRDefault="00074FBE">
      <w:pPr>
        <w:spacing w:after="160" w:line="259" w:lineRule="auto"/>
      </w:pPr>
      <w:r>
        <w:br w:type="page"/>
      </w:r>
    </w:p>
    <w:p w14:paraId="1F0EE950" w14:textId="77777777" w:rsidR="00E70C1D" w:rsidRDefault="00E70C1D" w:rsidP="00E70C1D">
      <w:pPr>
        <w:pStyle w:val="Caption"/>
      </w:pPr>
    </w:p>
    <w:p w14:paraId="7ACD4A5D" w14:textId="623825CC" w:rsidR="00074FBE" w:rsidRDefault="00E70C1D" w:rsidP="000E4A50">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65AD884C" w14:textId="4D52CA76" w:rsidR="00C20FF0" w:rsidRDefault="00C20FF0">
      <w:pPr>
        <w:spacing w:after="160" w:line="259" w:lineRule="auto"/>
      </w:pPr>
      <w:r>
        <w:br w:type="page"/>
      </w:r>
    </w:p>
    <w:p w14:paraId="7098B4AA" w14:textId="59062B95" w:rsidR="000D6080" w:rsidRDefault="00DF6C39">
      <w:pPr>
        <w:rPr>
          <w:b/>
          <w:bCs/>
        </w:rPr>
      </w:pPr>
      <w:r>
        <w:rPr>
          <w:b/>
          <w:bCs/>
        </w:rPr>
        <w:lastRenderedPageBreak/>
        <w:t>Tool Runner Log</w:t>
      </w:r>
    </w:p>
    <w:p w14:paraId="5CC2E23F" w14:textId="77777777" w:rsidR="00DF6C39" w:rsidRPr="006E39D1" w:rsidRDefault="00DF6C39">
      <w:pPr>
        <w:rPr>
          <w:b/>
          <w:bCs/>
        </w:rPr>
      </w:pPr>
    </w:p>
    <w:p w14:paraId="73DBDB85" w14:textId="77777777" w:rsidR="00DF6C39" w:rsidRDefault="00DF6C39" w:rsidP="00DF6C39">
      <w:r>
        <w:t>INFO--10/07/2020 04:15:17 PM--Starting CA-CIE Tool Runner.</w:t>
      </w:r>
      <w:r>
        <w:tab/>
        <w:t>Logging to "./reroute_cie_install_test.log"</w:t>
      </w:r>
    </w:p>
    <w:p w14:paraId="54816A90" w14:textId="77777777" w:rsidR="00DF6C39" w:rsidRDefault="00DF6C39" w:rsidP="00DF6C39">
      <w:r>
        <w:t>INFO--10/07/2020 04:15:17 PM--Code Version: a20ade26ba46389a537dde0f324e814282984c4e v5.11: /opt/tools/</w:t>
      </w:r>
      <w:proofErr w:type="spellStart"/>
      <w:r>
        <w:t>pylib</w:t>
      </w:r>
      <w:proofErr w:type="spellEnd"/>
      <w:r>
        <w:t>/runner/runner.py&lt;--1bcfd6779e9cbdb82673405873a8e5e81514ae27</w:t>
      </w:r>
    </w:p>
    <w:p w14:paraId="03E1E9DD" w14:textId="77777777" w:rsidR="00DF6C39" w:rsidRDefault="00DF6C39" w:rsidP="00DF6C39"/>
    <w:p w14:paraId="0CD564B5" w14:textId="77777777" w:rsidR="00DF6C39" w:rsidRDefault="00DF6C39" w:rsidP="00DF6C39">
      <w:r>
        <w:t>INFO--10/07/2020 04:15:17 PM--Code Version: a20ade26ba46389a537dde0f324e814282984c4e v5.11: /opt/tools/</w:t>
      </w:r>
      <w:proofErr w:type="spellStart"/>
      <w:r>
        <w:t>pylib</w:t>
      </w:r>
      <w:proofErr w:type="spellEnd"/>
      <w:r>
        <w:t>/fingerprint/fingerprint.py&lt;--e9692a4faec2ee264fe50417b6b6a516ba82b2f6</w:t>
      </w:r>
    </w:p>
    <w:p w14:paraId="718527AD" w14:textId="77777777" w:rsidR="00DF6C39" w:rsidRDefault="00DF6C39" w:rsidP="00DF6C39"/>
    <w:p w14:paraId="1C501355" w14:textId="77777777" w:rsidR="00DF6C39" w:rsidRDefault="00DF6C39" w:rsidP="00DF6C39">
      <w:r>
        <w:t xml:space="preserve">INFO--10/07/2020 04:15:17 PM--QA Status: </w:t>
      </w:r>
      <w:proofErr w:type="gramStart"/>
      <w:r>
        <w:t>QUALIFIED :</w:t>
      </w:r>
      <w:proofErr w:type="gramEnd"/>
      <w:r>
        <w:t xml:space="preserve"> /opt/tools/pylib/runner/runner.py</w:t>
      </w:r>
    </w:p>
    <w:p w14:paraId="4702648B" w14:textId="77777777" w:rsidR="00DF6C39" w:rsidRDefault="00DF6C39" w:rsidP="00DF6C39">
      <w:r>
        <w:t xml:space="preserve">INFO--10/07/2020 04:15:17 PM--QA Status: </w:t>
      </w:r>
      <w:proofErr w:type="gramStart"/>
      <w:r>
        <w:t>QUALIFIED :</w:t>
      </w:r>
      <w:proofErr w:type="gramEnd"/>
      <w:r>
        <w:t xml:space="preserve"> /opt/tools/pylib/fingerprint/fingerprint.py</w:t>
      </w:r>
    </w:p>
    <w:p w14:paraId="41D7F8F8" w14:textId="77777777" w:rsidR="00DF6C39" w:rsidRDefault="00DF6C39" w:rsidP="00DF6C39">
      <w:r>
        <w:t>INFO--10/07/2020 04:15:17 PM--Invoking Command:"python3.6"</w:t>
      </w:r>
      <w:r>
        <w:tab/>
        <w:t>with Arguments:"/opt/tools/pylib/fingerprint/fingerprint.py F_CP-61786_R1_sorted_mar42020.csv --output ./reroute_cie_install_test.log --</w:t>
      </w:r>
      <w:proofErr w:type="spellStart"/>
      <w:r>
        <w:t>outputmode</w:t>
      </w:r>
      <w:proofErr w:type="spellEnd"/>
      <w:r>
        <w:t xml:space="preserve"> a"</w:t>
      </w:r>
    </w:p>
    <w:p w14:paraId="15771F15" w14:textId="77777777" w:rsidR="00DF6C39" w:rsidRDefault="00DF6C39" w:rsidP="00DF6C39">
      <w:r>
        <w:t>INFO--10/07/2020 04:15:17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15F02C11" w14:textId="77777777" w:rsidR="00DF6C39" w:rsidRDefault="00DF6C39" w:rsidP="00DF6C39">
      <w:r>
        <w:t>Fingerprint generated at 2020-10-07 16:15:17.509864</w:t>
      </w:r>
    </w:p>
    <w:p w14:paraId="39D74DEF" w14:textId="77777777" w:rsidR="00DF6C39" w:rsidRDefault="00DF6C39" w:rsidP="00DF6C39">
      <w:r>
        <w:t>F_CP-61786_R1_sorted_mar42020.csv</w:t>
      </w:r>
      <w:r>
        <w:tab/>
        <w:t>f91b90c8db64311bd94048ac23c22196a2a9dcb6aac776df4b8a91518e9ac8f1</w:t>
      </w:r>
    </w:p>
    <w:p w14:paraId="13D5A7CA" w14:textId="77777777" w:rsidR="00DF6C39" w:rsidRDefault="00DF6C39" w:rsidP="00DF6C39"/>
    <w:p w14:paraId="06929B52" w14:textId="77777777" w:rsidR="00DF6C39" w:rsidRDefault="00DF6C39" w:rsidP="00DF6C39">
      <w:r>
        <w:t>###Finished Process###</w:t>
      </w:r>
    </w:p>
    <w:p w14:paraId="415D4F56" w14:textId="77777777" w:rsidR="00DF6C39" w:rsidRDefault="00DF6C39" w:rsidP="00DF6C39"/>
    <w:p w14:paraId="33B97913" w14:textId="77777777" w:rsidR="00DF6C39" w:rsidRDefault="00DF6C39" w:rsidP="00DF6C39"/>
    <w:p w14:paraId="6D6697C7" w14:textId="77777777" w:rsidR="00DF6C39" w:rsidRDefault="00DF6C39" w:rsidP="00DF6C39"/>
    <w:p w14:paraId="13D9B13F" w14:textId="77777777" w:rsidR="00DF6C39" w:rsidRDefault="00DF6C39" w:rsidP="00DF6C39">
      <w:r>
        <w:t>###Executing Fingerprint Tool###</w:t>
      </w:r>
    </w:p>
    <w:p w14:paraId="21716C6B" w14:textId="77777777" w:rsidR="00DF6C39" w:rsidRDefault="00DF6C39" w:rsidP="00DF6C39">
      <w:r>
        <w:t>INFO--10/07/2020 04:15:17 PM--Starting CA-CIE Tool Runner.</w:t>
      </w:r>
      <w:r>
        <w:tab/>
        <w:t>Logging to "./reroute_cie_install_test.log"</w:t>
      </w:r>
    </w:p>
    <w:p w14:paraId="175916FF" w14:textId="77777777" w:rsidR="00DF6C39" w:rsidRDefault="00DF6C39" w:rsidP="00DF6C39">
      <w:r>
        <w:t>INFO--10/07/2020 04:15:17 PM--Code Version: a20ade26ba46389a537dde0f324e814282984c4e v5.11: /opt/tools/</w:t>
      </w:r>
      <w:proofErr w:type="spellStart"/>
      <w:r>
        <w:t>pylib</w:t>
      </w:r>
      <w:proofErr w:type="spellEnd"/>
      <w:r>
        <w:t>/runner/runner.py&lt;--1bcfd6779e9cbdb82673405873a8e5e81514ae27</w:t>
      </w:r>
    </w:p>
    <w:p w14:paraId="4FD3EB1C" w14:textId="77777777" w:rsidR="00DF6C39" w:rsidRDefault="00DF6C39" w:rsidP="00DF6C39"/>
    <w:p w14:paraId="0FEF6D0A" w14:textId="77777777" w:rsidR="00DF6C39" w:rsidRDefault="00DF6C39" w:rsidP="00DF6C39">
      <w:r>
        <w:t>INFO--10/07/2020 04:15:17 PM--Code Version: a20ade26ba46389a537dde0f324e814282984c4e v5.11: /opt/tools/</w:t>
      </w:r>
      <w:proofErr w:type="spellStart"/>
      <w:r>
        <w:t>pylib</w:t>
      </w:r>
      <w:proofErr w:type="spellEnd"/>
      <w:r>
        <w:t>/fingerprint/fingerprint.py&lt;--e9692a4faec2ee264fe50417b6b6a516ba82b2f6</w:t>
      </w:r>
    </w:p>
    <w:p w14:paraId="6F36C044" w14:textId="77777777" w:rsidR="00DF6C39" w:rsidRDefault="00DF6C39" w:rsidP="00DF6C39"/>
    <w:p w14:paraId="227AF448" w14:textId="77777777" w:rsidR="00DF6C39" w:rsidRDefault="00DF6C39" w:rsidP="00DF6C39">
      <w:r>
        <w:t xml:space="preserve">INFO--10/07/2020 04:15:17 PM--QA Status: </w:t>
      </w:r>
      <w:proofErr w:type="gramStart"/>
      <w:r>
        <w:t>QUALIFIED :</w:t>
      </w:r>
      <w:proofErr w:type="gramEnd"/>
      <w:r>
        <w:t xml:space="preserve"> /opt/tools/pylib/runner/runner.py</w:t>
      </w:r>
    </w:p>
    <w:p w14:paraId="61FA2022" w14:textId="77777777" w:rsidR="00DF6C39" w:rsidRDefault="00DF6C39" w:rsidP="00DF6C39">
      <w:r>
        <w:t xml:space="preserve">INFO--10/07/2020 04:15:17 PM--QA Status: </w:t>
      </w:r>
      <w:proofErr w:type="gramStart"/>
      <w:r>
        <w:t>QUALIFIED :</w:t>
      </w:r>
      <w:proofErr w:type="gramEnd"/>
      <w:r>
        <w:t xml:space="preserve"> /opt/tools/pylib/fingerprint/fingerprint.py</w:t>
      </w:r>
    </w:p>
    <w:p w14:paraId="53AF981C" w14:textId="77777777" w:rsidR="00DF6C39" w:rsidRDefault="00DF6C39" w:rsidP="00DF6C39">
      <w:r>
        <w:t>INFO--10/07/2020 04:15:17 PM--Invoking Command:"python3.6"</w:t>
      </w:r>
      <w:r>
        <w:tab/>
        <w:t>with Arguments:"/opt/tools/pylib/fingerprint/fingerprint.py Appendix_B_of_CP-64710_09092020_in_ICF.csv --output ./reroute_cie_install_test.log --</w:t>
      </w:r>
      <w:proofErr w:type="spellStart"/>
      <w:r>
        <w:t>outputmode</w:t>
      </w:r>
      <w:proofErr w:type="spellEnd"/>
      <w:r>
        <w:t xml:space="preserve"> a"</w:t>
      </w:r>
    </w:p>
    <w:p w14:paraId="126B4942" w14:textId="77777777" w:rsidR="00DF6C39" w:rsidRDefault="00DF6C39" w:rsidP="00DF6C39">
      <w:r>
        <w:t>INFO--10/07/2020 04:15:17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8E62FB6" w14:textId="77777777" w:rsidR="00DF6C39" w:rsidRDefault="00DF6C39" w:rsidP="00DF6C39">
      <w:r>
        <w:t>Fingerprint generated at 2020-10-07 16:15:17.808634</w:t>
      </w:r>
    </w:p>
    <w:p w14:paraId="71C11E93" w14:textId="77777777" w:rsidR="00DF6C39" w:rsidRDefault="00DF6C39" w:rsidP="00DF6C39">
      <w:r>
        <w:t>Appendix_B_of_CP-64710_09092020_in_ICF.csv</w:t>
      </w:r>
      <w:r>
        <w:tab/>
        <w:t>20a8fa98d0d0dcae725f1932f190feba2951a98a8381b89e197482fb06b6ab7e</w:t>
      </w:r>
    </w:p>
    <w:p w14:paraId="18BED5DB" w14:textId="77777777" w:rsidR="00DF6C39" w:rsidRDefault="00DF6C39" w:rsidP="00DF6C39"/>
    <w:p w14:paraId="6C1EEE20" w14:textId="77777777" w:rsidR="00DF6C39" w:rsidRDefault="00DF6C39" w:rsidP="00DF6C39">
      <w:r>
        <w:t>###Finished Process###</w:t>
      </w:r>
    </w:p>
    <w:p w14:paraId="79A22AF9" w14:textId="77777777" w:rsidR="00DF6C39" w:rsidRDefault="00DF6C39" w:rsidP="00DF6C39"/>
    <w:p w14:paraId="5D577B48" w14:textId="77777777" w:rsidR="00DF6C39" w:rsidRDefault="00DF6C39" w:rsidP="00DF6C39"/>
    <w:p w14:paraId="0021577F" w14:textId="77777777" w:rsidR="00DF6C39" w:rsidRDefault="00DF6C39" w:rsidP="00DF6C39"/>
    <w:p w14:paraId="1A264A8D" w14:textId="77777777" w:rsidR="00DF6C39" w:rsidRDefault="00DF6C39" w:rsidP="00DF6C39">
      <w:r>
        <w:t>###Executing reroute##</w:t>
      </w:r>
    </w:p>
    <w:p w14:paraId="4A06CB88" w14:textId="77777777" w:rsidR="00DF6C39" w:rsidRDefault="00DF6C39" w:rsidP="00DF6C39">
      <w:r>
        <w:t>INFO--10/07/2020 04:15:17 PM--Starting CA-CIE Tool Runner.</w:t>
      </w:r>
      <w:r>
        <w:tab/>
        <w:t>Logging to "./reroute_cie_install_test.log"</w:t>
      </w:r>
    </w:p>
    <w:p w14:paraId="01BAED1E" w14:textId="77777777" w:rsidR="00DF6C39" w:rsidRDefault="00DF6C39" w:rsidP="00DF6C39">
      <w:r>
        <w:lastRenderedPageBreak/>
        <w:t>INFO--10/07/2020 04:15:17 PM--Code Version: a20ade26ba46389a537dde0f324e814282984c4e v5.11: /opt/tools/</w:t>
      </w:r>
      <w:proofErr w:type="spellStart"/>
      <w:r>
        <w:t>pylib</w:t>
      </w:r>
      <w:proofErr w:type="spellEnd"/>
      <w:r>
        <w:t>/runner/runner.py&lt;--1bcfd6779e9cbdb82673405873a8e5e81514ae27</w:t>
      </w:r>
    </w:p>
    <w:p w14:paraId="7B27533D" w14:textId="77777777" w:rsidR="00DF6C39" w:rsidRDefault="00DF6C39" w:rsidP="00DF6C39"/>
    <w:p w14:paraId="2EB145F9" w14:textId="77777777" w:rsidR="00DF6C39" w:rsidRDefault="00DF6C39" w:rsidP="00DF6C39">
      <w:r>
        <w:t>INFO--10/07/2020 04:15:17 PM--Code Version: a20ade26ba46389a537dde0f324e814282984c4e v5.11: /opt/tools/tools/cie-reroute/linux/reroute_sources_cie_linux-intel-64.exe&lt;--aec8137296b7bf7c4f0f731f7b6788cb6e19eacc</w:t>
      </w:r>
    </w:p>
    <w:p w14:paraId="61D620C5" w14:textId="77777777" w:rsidR="00DF6C39" w:rsidRDefault="00DF6C39" w:rsidP="00DF6C39"/>
    <w:p w14:paraId="6EB4120F" w14:textId="77777777" w:rsidR="00DF6C39" w:rsidRDefault="00DF6C39" w:rsidP="00DF6C39">
      <w:r>
        <w:t xml:space="preserve">INFO--10/07/2020 04:15:18 PM--QA Status: </w:t>
      </w:r>
      <w:proofErr w:type="gramStart"/>
      <w:r>
        <w:t>QUALIFIED :</w:t>
      </w:r>
      <w:proofErr w:type="gramEnd"/>
      <w:r>
        <w:t xml:space="preserve"> /opt/tools/pylib/runner/runner.py</w:t>
      </w:r>
    </w:p>
    <w:p w14:paraId="0D25CA41" w14:textId="77777777" w:rsidR="00DF6C39" w:rsidRDefault="00DF6C39" w:rsidP="00DF6C39">
      <w:r>
        <w:t xml:space="preserve">INFO--10/07/2020 04:15:18 PM--QA Status: </w:t>
      </w:r>
      <w:proofErr w:type="gramStart"/>
      <w:r>
        <w:t>QUALIFIED :</w:t>
      </w:r>
      <w:proofErr w:type="gramEnd"/>
      <w:r>
        <w:t xml:space="preserve"> /opt/tools/tools/cie-reroute/linux/reroute_sources_cie_linux-intel-64.exe</w:t>
      </w:r>
    </w:p>
    <w:p w14:paraId="7DCCDC60" w14:textId="77777777" w:rsidR="00DF6C39" w:rsidRDefault="00DF6C39" w:rsidP="00DF6C39">
      <w:r>
        <w:t>INFO--10/07/2020 04:15:18 PM--Invoking Command:"/opt/tools/tools/cie-reroute/linux/reroute_sources_cie_linux-intel-64.exe"</w:t>
      </w:r>
      <w:r>
        <w:tab/>
        <w:t>with Arguments:"F_CP-61786_R1_sorted_mar42020.csv Appendix_B_of_CP-64710_09092020_in_ICF.csv B-3_T-4_Pond_Fractions.csv"</w:t>
      </w:r>
    </w:p>
    <w:p w14:paraId="372F5AFE" w14:textId="77777777" w:rsidR="00DF6C39" w:rsidRDefault="00DF6C39" w:rsidP="00DF6C39">
      <w:r>
        <w:t>INFO--10/07/2020 04:15:18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EC28F87" w14:textId="77777777" w:rsidR="00DF6C39" w:rsidRDefault="00DF6C39" w:rsidP="00DF6C39">
      <w:r>
        <w:t>###Finished Process###</w:t>
      </w:r>
    </w:p>
    <w:p w14:paraId="7908EBEE" w14:textId="77777777" w:rsidR="00DF6C39" w:rsidRDefault="00DF6C39" w:rsidP="00DF6C39"/>
    <w:p w14:paraId="66500B03" w14:textId="77777777" w:rsidR="00DF6C39" w:rsidRDefault="00DF6C39" w:rsidP="00DF6C39"/>
    <w:p w14:paraId="27C34E2E" w14:textId="77777777" w:rsidR="00DF6C39" w:rsidRDefault="00DF6C39" w:rsidP="00DF6C39"/>
    <w:p w14:paraId="0A9AF742" w14:textId="77777777" w:rsidR="00DF6C39" w:rsidRDefault="00DF6C39" w:rsidP="00DF6C39">
      <w:r>
        <w:t>###Executing Fingerprint Tool###</w:t>
      </w:r>
    </w:p>
    <w:p w14:paraId="760C4975" w14:textId="77777777" w:rsidR="00DF6C39" w:rsidRDefault="00DF6C39" w:rsidP="00DF6C39">
      <w:r>
        <w:t>INFO--10/07/2020 04:15:18 PM--Starting CA-CIE Tool Runner.</w:t>
      </w:r>
      <w:r>
        <w:tab/>
        <w:t>Logging to "./reroute_cie_install_test.log"</w:t>
      </w:r>
    </w:p>
    <w:p w14:paraId="506B0D55" w14:textId="77777777" w:rsidR="00DF6C39" w:rsidRDefault="00DF6C39" w:rsidP="00DF6C39">
      <w:r>
        <w:t>INFO--10/07/2020 04:15:18 PM--Code Version: a20ade26ba46389a537dde0f324e814282984c4e v5.11: /opt/tools/</w:t>
      </w:r>
      <w:proofErr w:type="spellStart"/>
      <w:r>
        <w:t>pylib</w:t>
      </w:r>
      <w:proofErr w:type="spellEnd"/>
      <w:r>
        <w:t>/runner/runner.py&lt;--1bcfd6779e9cbdb82673405873a8e5e81514ae27</w:t>
      </w:r>
    </w:p>
    <w:p w14:paraId="35EB4B39" w14:textId="77777777" w:rsidR="00DF6C39" w:rsidRDefault="00DF6C39" w:rsidP="00DF6C39"/>
    <w:p w14:paraId="1EB19F47" w14:textId="77777777" w:rsidR="00DF6C39" w:rsidRDefault="00DF6C39" w:rsidP="00DF6C39">
      <w:r>
        <w:t>INFO--10/07/2020 04:15:18 PM--Code Version: a20ade26ba46389a537dde0f324e814282984c4e v5.11: /opt/tools/</w:t>
      </w:r>
      <w:proofErr w:type="spellStart"/>
      <w:r>
        <w:t>pylib</w:t>
      </w:r>
      <w:proofErr w:type="spellEnd"/>
      <w:r>
        <w:t>/fingerprint/fingerprint.py&lt;--e9692a4faec2ee264fe50417b6b6a516ba82b2f6</w:t>
      </w:r>
    </w:p>
    <w:p w14:paraId="1F382AE8" w14:textId="77777777" w:rsidR="00DF6C39" w:rsidRDefault="00DF6C39" w:rsidP="00DF6C39"/>
    <w:p w14:paraId="48D2BE07" w14:textId="77777777" w:rsidR="00DF6C39" w:rsidRDefault="00DF6C39" w:rsidP="00DF6C39">
      <w:r>
        <w:t xml:space="preserve">INFO--10/07/2020 04:15:18 PM--QA Status: </w:t>
      </w:r>
      <w:proofErr w:type="gramStart"/>
      <w:r>
        <w:t>QUALIFIED :</w:t>
      </w:r>
      <w:proofErr w:type="gramEnd"/>
      <w:r>
        <w:t xml:space="preserve"> /opt/tools/pylib/runner/runner.py</w:t>
      </w:r>
    </w:p>
    <w:p w14:paraId="57D0F1C7" w14:textId="77777777" w:rsidR="00DF6C39" w:rsidRDefault="00DF6C39" w:rsidP="00DF6C39">
      <w:r>
        <w:t xml:space="preserve">INFO--10/07/2020 04:15:18 PM--QA Status: </w:t>
      </w:r>
      <w:proofErr w:type="gramStart"/>
      <w:r>
        <w:t>QUALIFIED :</w:t>
      </w:r>
      <w:proofErr w:type="gramEnd"/>
      <w:r>
        <w:t xml:space="preserve"> /opt/tools/pylib/fingerprint/fingerprint.py</w:t>
      </w:r>
    </w:p>
    <w:p w14:paraId="05D833F7" w14:textId="77777777" w:rsidR="00DF6C39" w:rsidRDefault="00DF6C39" w:rsidP="00DF6C39">
      <w:r>
        <w:t>INFO--10/07/2020 04:15:18 PM--Invoking Command:"python3.6"</w:t>
      </w:r>
      <w:r>
        <w:tab/>
        <w:t>with Arguments:"/opt/tools/pylib/fingerprint/fingerprint.py ./U-10_B-3_T-4_CIE_reroute_rates.csv --output ./reroute_cie_install_test.log --</w:t>
      </w:r>
      <w:proofErr w:type="spellStart"/>
      <w:r>
        <w:t>outputmode</w:t>
      </w:r>
      <w:proofErr w:type="spellEnd"/>
      <w:r>
        <w:t xml:space="preserve"> a"</w:t>
      </w:r>
    </w:p>
    <w:p w14:paraId="524E47F2" w14:textId="77777777" w:rsidR="00DF6C39" w:rsidRDefault="00DF6C39" w:rsidP="00DF6C39">
      <w:r>
        <w:t>INFO--10/07/2020 04:15:18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02AF81E" w14:textId="77777777" w:rsidR="00DF6C39" w:rsidRDefault="00DF6C39" w:rsidP="00DF6C39">
      <w:r>
        <w:t>Fingerprint generated at 2020-10-07 16:15:18.411367</w:t>
      </w:r>
    </w:p>
    <w:p w14:paraId="2B7D4B46" w14:textId="77777777" w:rsidR="00DF6C39" w:rsidRDefault="00DF6C39" w:rsidP="00DF6C39">
      <w:r>
        <w:t>./U-10_B-3_T-4_CIE_reroute_rates.csv</w:t>
      </w:r>
      <w:r>
        <w:tab/>
        <w:t>42492ba019a456e1ba1e7547ff959ae83783f64e9cd095aa0318a7a43ebc4cd4</w:t>
      </w:r>
    </w:p>
    <w:p w14:paraId="00BD9500" w14:textId="77777777" w:rsidR="00DF6C39" w:rsidRDefault="00DF6C39" w:rsidP="00DF6C39"/>
    <w:p w14:paraId="0409C8F1" w14:textId="77777777" w:rsidR="00DF6C39" w:rsidRDefault="00DF6C39" w:rsidP="00DF6C39">
      <w:r>
        <w:t>###Finished Process###</w:t>
      </w:r>
    </w:p>
    <w:p w14:paraId="066E71EA" w14:textId="77777777" w:rsidR="00DF6C39" w:rsidRDefault="00DF6C39" w:rsidP="00DF6C39"/>
    <w:p w14:paraId="5614CAFF" w14:textId="77777777" w:rsidR="00DF6C39" w:rsidRDefault="00DF6C39" w:rsidP="00DF6C39"/>
    <w:p w14:paraId="1D4439BE" w14:textId="5D67E65E" w:rsidR="00DF6C39" w:rsidRDefault="00DF6C39"/>
    <w:p w14:paraId="75FD94C3" w14:textId="787E7635" w:rsidR="006E39D1" w:rsidRDefault="006E39D1">
      <w:pPr>
        <w:spacing w:after="160" w:line="259" w:lineRule="auto"/>
        <w:rPr>
          <w:ins w:id="8" w:author="Sara Lindberg" w:date="2020-10-08T10:41:00Z"/>
        </w:rPr>
      </w:pPr>
      <w:ins w:id="9" w:author="Sara Lindberg" w:date="2020-10-08T10:41:00Z">
        <w:r>
          <w:br w:type="page"/>
        </w:r>
      </w:ins>
    </w:p>
    <w:p w14:paraId="2689CCFC" w14:textId="0F89B199" w:rsidR="00DF6C39" w:rsidDel="006E39D1" w:rsidRDefault="00DF6C39">
      <w:pPr>
        <w:rPr>
          <w:del w:id="10" w:author="Sara Lindberg" w:date="2020-10-08T10:41:00Z"/>
        </w:rPr>
      </w:pPr>
    </w:p>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0D96971F" w:rsidR="00E77779" w:rsidRPr="00DA11B3" w:rsidRDefault="006E39D1"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6876E2F7201C4BA59372AABB977895EA"/>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Cs w:val="22"/>
                  </w:rPr>
                  <w:t>CIE Source Rerouting</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B84619">
        <w:trPr>
          <w:cantSplit/>
          <w:trHeight w:val="530"/>
          <w:tblHeader/>
        </w:trPr>
        <w:tc>
          <w:tcPr>
            <w:tcW w:w="4860" w:type="dxa"/>
            <w:gridSpan w:val="2"/>
            <w:tcBorders>
              <w:top w:val="single" w:sz="4" w:space="0" w:color="auto"/>
            </w:tcBorders>
            <w:shd w:val="clear" w:color="auto" w:fill="auto"/>
            <w:vAlign w:val="center"/>
          </w:tcPr>
          <w:p w14:paraId="6D787497" w14:textId="4D363E1D" w:rsidR="00E77779" w:rsidRPr="007D0AAC" w:rsidRDefault="006E39D1"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378250F2D8884163A1EF71AC0962144A"/>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20"/>
                  </w:rPr>
                  <w:t>CIE Source Rerouting</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5479092A"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1693DACE55194453951D8427B7E8F5E9"/>
                </w:placeholder>
                <w:dataBinding w:prefixMappings="xmlns:ns0='http://purl.org/dc/elements/1.1/' xmlns:ns1='http://schemas.openxmlformats.org/package/2006/metadata/core-properties' " w:xpath="/ns1:coreProperties[1]/ns1:keywords[1]" w:storeItemID="{6C3C8BC8-F283-45AE-878A-BAB7291924A1}"/>
                <w:text/>
              </w:sdtPr>
              <w:sdtEndPr/>
              <w:sdtContent>
                <w:r w:rsidR="00A3183D">
                  <w:rPr>
                    <w:rFonts w:ascii="Arial" w:hAnsi="Arial"/>
                    <w:b/>
                    <w:bCs/>
                    <w:sz w:val="20"/>
                  </w:rPr>
                  <w:t>CIE Source Rerouting</w:t>
                </w:r>
              </w:sdtContent>
            </w:sdt>
            <w:r w:rsidRPr="007D0AAC">
              <w:rPr>
                <w:rFonts w:ascii="Arial" w:hAnsi="Arial"/>
                <w:b/>
                <w:sz w:val="20"/>
              </w:rPr>
              <w:t xml:space="preserve"> – IT-</w:t>
            </w:r>
            <w:r w:rsidR="00F11689">
              <w:rPr>
                <w:rFonts w:ascii="Arial" w:hAnsi="Arial"/>
                <w:b/>
                <w:sz w:val="20"/>
              </w:rPr>
              <w:t>1</w:t>
            </w:r>
          </w:p>
        </w:tc>
        <w:tc>
          <w:tcPr>
            <w:tcW w:w="4500" w:type="dxa"/>
            <w:gridSpan w:val="2"/>
            <w:tcBorders>
              <w:top w:val="single" w:sz="4" w:space="0" w:color="auto"/>
            </w:tcBorders>
            <w:shd w:val="clear" w:color="auto" w:fill="auto"/>
            <w:vAlign w:val="center"/>
          </w:tcPr>
          <w:p w14:paraId="2CA23345" w14:textId="3A0566D7" w:rsidR="00E77779" w:rsidRPr="007D0AAC" w:rsidRDefault="00E77779" w:rsidP="00B84619">
            <w:pPr>
              <w:pStyle w:val="H1bodytext"/>
              <w:spacing w:after="0"/>
              <w:ind w:left="0"/>
              <w:rPr>
                <w:rFonts w:ascii="Arial" w:hAnsi="Arial"/>
                <w:b/>
                <w:sz w:val="20"/>
              </w:rPr>
            </w:pPr>
            <w:r w:rsidRPr="007D0AAC">
              <w:rPr>
                <w:rFonts w:ascii="Arial" w:hAnsi="Arial"/>
                <w:b/>
                <w:sz w:val="20"/>
              </w:rPr>
              <w:t>Date:</w:t>
            </w:r>
            <w:r w:rsidR="00DF6C39">
              <w:rPr>
                <w:rFonts w:ascii="Arial" w:hAnsi="Arial"/>
                <w:b/>
                <w:sz w:val="20"/>
              </w:rPr>
              <w:t xml:space="preserve"> 10/07/2020</w:t>
            </w:r>
          </w:p>
        </w:tc>
      </w:tr>
      <w:tr w:rsidR="00E77779" w:rsidRPr="00B84712" w14:paraId="5E55A54D" w14:textId="77777777" w:rsidTr="00B84619">
        <w:trPr>
          <w:cantSplit/>
          <w:trHeight w:val="530"/>
          <w:tblHeader/>
        </w:trPr>
        <w:tc>
          <w:tcPr>
            <w:tcW w:w="4860" w:type="dxa"/>
            <w:gridSpan w:val="2"/>
            <w:tcBorders>
              <w:top w:val="single" w:sz="4" w:space="0" w:color="auto"/>
            </w:tcBorders>
            <w:shd w:val="clear" w:color="auto" w:fill="auto"/>
            <w:vAlign w:val="center"/>
          </w:tcPr>
          <w:p w14:paraId="37FFDC05" w14:textId="77777777" w:rsidR="00E77779" w:rsidRPr="00B84712" w:rsidRDefault="00E77779" w:rsidP="00B84619">
            <w:pPr>
              <w:pStyle w:val="H1bodytext"/>
              <w:spacing w:after="0"/>
              <w:ind w:left="0"/>
              <w:rPr>
                <w:rFonts w:ascii="Arial" w:hAnsi="Arial"/>
                <w:b/>
                <w:sz w:val="20"/>
              </w:rPr>
            </w:pPr>
            <w:r w:rsidRPr="00B84712">
              <w:rPr>
                <w:rFonts w:ascii="Arial" w:hAnsi="Arial"/>
                <w:b/>
                <w:sz w:val="20"/>
              </w:rPr>
              <w:t>Tool Runner File Location for this test:</w:t>
            </w:r>
          </w:p>
          <w:p w14:paraId="6DA87C70" w14:textId="68BDAFCD" w:rsidR="00E77779" w:rsidRPr="00B84712" w:rsidRDefault="00DF6C39" w:rsidP="00B84619">
            <w:pPr>
              <w:pStyle w:val="H1bodytext"/>
              <w:spacing w:after="0"/>
              <w:ind w:left="0"/>
              <w:rPr>
                <w:rFonts w:ascii="Arial" w:hAnsi="Arial"/>
                <w:b/>
                <w:sz w:val="20"/>
              </w:rPr>
            </w:pPr>
            <w:r>
              <w:t xml:space="preserve"> </w:t>
            </w:r>
            <w:r w:rsidRPr="00DF6C39">
              <w:rPr>
                <w:rFonts w:ascii="Arial" w:hAnsi="Arial"/>
                <w:b/>
                <w:sz w:val="20"/>
              </w:rPr>
              <w:t>O</w:t>
            </w:r>
            <w:r>
              <w:rPr>
                <w:rFonts w:ascii="Arial" w:hAnsi="Arial"/>
                <w:b/>
                <w:sz w:val="20"/>
              </w:rPr>
              <w:t>LIVE\backups\</w:t>
            </w:r>
            <w:r w:rsidRPr="00DF6C39">
              <w:rPr>
                <w:rFonts w:ascii="Arial" w:hAnsi="Arial"/>
                <w:b/>
                <w:sz w:val="20"/>
              </w:rPr>
              <w:t>CAVE\CA-CIE-Tools-TestEnv\CA-CIE-Tools_cie_v5.X_install_tests\reroute_cie</w:t>
            </w:r>
          </w:p>
        </w:tc>
        <w:tc>
          <w:tcPr>
            <w:tcW w:w="4500" w:type="dxa"/>
            <w:gridSpan w:val="2"/>
            <w:tcBorders>
              <w:top w:val="single" w:sz="4" w:space="0" w:color="auto"/>
            </w:tcBorders>
            <w:shd w:val="clear" w:color="auto" w:fill="auto"/>
            <w:vAlign w:val="center"/>
          </w:tcPr>
          <w:p w14:paraId="73BABF9B" w14:textId="500E4634" w:rsidR="00E77779" w:rsidRPr="00B84712" w:rsidRDefault="00E77779" w:rsidP="00B84619">
            <w:pPr>
              <w:pStyle w:val="H1bodytext"/>
              <w:spacing w:after="0"/>
              <w:ind w:left="0"/>
              <w:rPr>
                <w:rFonts w:ascii="Arial" w:hAnsi="Arial"/>
                <w:b/>
                <w:sz w:val="20"/>
              </w:rPr>
            </w:pPr>
            <w:r w:rsidRPr="00B84712">
              <w:rPr>
                <w:rFonts w:ascii="Arial" w:hAnsi="Arial"/>
                <w:b/>
                <w:sz w:val="20"/>
              </w:rPr>
              <w:t xml:space="preserve">Test Performed By: </w:t>
            </w:r>
            <w:r w:rsidR="00DF6C39">
              <w:rPr>
                <w:rFonts w:ascii="Arial" w:hAnsi="Arial"/>
                <w:b/>
                <w:sz w:val="20"/>
              </w:rPr>
              <w:t>Sara Lindberg</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23EB7EB1" w:rsidR="00E77779" w:rsidRPr="007D0AAC" w:rsidRDefault="00E77779" w:rsidP="00B84619">
            <w:pPr>
              <w:pStyle w:val="H1bodytext"/>
              <w:spacing w:after="0"/>
              <w:ind w:left="0"/>
              <w:rPr>
                <w:rFonts w:ascii="Arial" w:hAnsi="Arial"/>
                <w:b/>
                <w:sz w:val="20"/>
              </w:rPr>
            </w:pPr>
            <w:r w:rsidRPr="00B84712">
              <w:rPr>
                <w:rFonts w:ascii="Arial" w:hAnsi="Arial"/>
                <w:b/>
                <w:sz w:val="20"/>
              </w:rPr>
              <w:t xml:space="preserve">Testing Directory: </w:t>
            </w:r>
            <w:r w:rsidR="00DF6C39" w:rsidRPr="00DF6C39">
              <w:rPr>
                <w:rFonts w:ascii="Arial" w:hAnsi="Arial"/>
                <w:b/>
                <w:sz w:val="20"/>
              </w:rPr>
              <w:t>O</w:t>
            </w:r>
            <w:r w:rsidR="00DF6C39">
              <w:rPr>
                <w:rFonts w:ascii="Arial" w:hAnsi="Arial"/>
                <w:b/>
                <w:sz w:val="20"/>
              </w:rPr>
              <w:t>LIVE\backups\</w:t>
            </w:r>
            <w:r w:rsidR="00DF6C39" w:rsidRPr="00DF6C39">
              <w:rPr>
                <w:rFonts w:ascii="Arial" w:hAnsi="Arial"/>
                <w:b/>
                <w:sz w:val="20"/>
              </w:rPr>
              <w:t>CAVE\CA-CIE-Tools-TestEnv\CA-CIE-Tools_cie_v5.X_install_tests\reroute_cie</w:t>
            </w:r>
            <w:r w:rsidR="00DF6C39" w:rsidRPr="00B84712" w:rsidDel="00DF6C39">
              <w:rPr>
                <w:rFonts w:ascii="Arial" w:hAnsi="Arial"/>
                <w:b/>
                <w:sz w:val="20"/>
              </w:rPr>
              <w:t xml:space="preserve"> </w:t>
            </w:r>
          </w:p>
        </w:tc>
      </w:tr>
      <w:tr w:rsidR="00E77779" w:rsidRPr="00572F5F" w14:paraId="3BD0D68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C02A395"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r w:rsidR="00DF6C39">
              <w:t>/opt/tools</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B84712" w14:paraId="7FA2EC06" w14:textId="77777777" w:rsidTr="00814EF7">
        <w:trPr>
          <w:trHeight w:val="620"/>
        </w:trPr>
        <w:tc>
          <w:tcPr>
            <w:tcW w:w="650" w:type="dxa"/>
            <w:vAlign w:val="center"/>
          </w:tcPr>
          <w:p w14:paraId="6E1FC4FC" w14:textId="77777777" w:rsidR="00B84712" w:rsidRPr="00CD0245" w:rsidRDefault="00B84712" w:rsidP="00814EF7">
            <w:pPr>
              <w:pStyle w:val="H1bodytext"/>
              <w:spacing w:after="0"/>
              <w:ind w:left="0"/>
              <w:jc w:val="center"/>
              <w:rPr>
                <w:rFonts w:ascii="Arial" w:hAnsi="Arial"/>
                <w:sz w:val="18"/>
                <w:szCs w:val="18"/>
              </w:rPr>
            </w:pPr>
            <w:r w:rsidRPr="00CD0245">
              <w:rPr>
                <w:rFonts w:ascii="Arial" w:hAnsi="Arial"/>
                <w:sz w:val="18"/>
                <w:szCs w:val="18"/>
              </w:rPr>
              <w:t>1</w:t>
            </w:r>
          </w:p>
        </w:tc>
        <w:tc>
          <w:tcPr>
            <w:tcW w:w="8710" w:type="dxa"/>
            <w:gridSpan w:val="3"/>
            <w:vAlign w:val="center"/>
          </w:tcPr>
          <w:p w14:paraId="53D4E4CB" w14:textId="77777777" w:rsidR="00B84712" w:rsidRPr="00CD0245" w:rsidRDefault="00B84712" w:rsidP="00814EF7">
            <w:pPr>
              <w:pStyle w:val="H1bodytext"/>
              <w:spacing w:after="0"/>
              <w:ind w:left="0"/>
              <w:rPr>
                <w:rFonts w:ascii="Arial" w:hAnsi="Arial"/>
                <w:sz w:val="18"/>
                <w:szCs w:val="18"/>
              </w:rPr>
            </w:pPr>
            <w:r w:rsidRPr="00CD0245">
              <w:rPr>
                <w:rFonts w:ascii="Arial" w:hAnsi="Arial"/>
                <w:sz w:val="18"/>
                <w:szCs w:val="18"/>
              </w:rPr>
              <w:t xml:space="preserve">Invoke Tool runner and test </w:t>
            </w:r>
            <w:r>
              <w:rPr>
                <w:rFonts w:ascii="Arial" w:hAnsi="Arial"/>
                <w:sz w:val="18"/>
                <w:szCs w:val="18"/>
              </w:rPr>
              <w:t xml:space="preserve">installation of </w:t>
            </w:r>
            <w:r w:rsidRPr="00CD0245">
              <w:rPr>
                <w:rFonts w:ascii="Arial" w:hAnsi="Arial"/>
                <w:sz w:val="18"/>
                <w:szCs w:val="18"/>
              </w:rPr>
              <w:t>the tool:</w:t>
            </w:r>
          </w:p>
          <w:p w14:paraId="295A134B" w14:textId="36D36E0D" w:rsidR="00B84712" w:rsidRPr="00CD0245" w:rsidRDefault="00B84712" w:rsidP="00814EF7">
            <w:pPr>
              <w:pStyle w:val="H1bodytext"/>
              <w:spacing w:after="0"/>
              <w:ind w:left="0"/>
              <w:rPr>
                <w:rFonts w:ascii="Arial" w:hAnsi="Arial"/>
                <w:i/>
                <w:sz w:val="18"/>
                <w:szCs w:val="18"/>
              </w:rPr>
            </w:pPr>
            <w:r w:rsidRPr="00CD0245">
              <w:rPr>
                <w:rFonts w:ascii="Arial" w:hAnsi="Arial"/>
                <w:i/>
                <w:iCs/>
                <w:sz w:val="18"/>
                <w:szCs w:val="18"/>
              </w:rPr>
              <w:t>./</w:t>
            </w:r>
            <w:r w:rsidRPr="00C44ED2">
              <w:rPr>
                <w:rFonts w:ascii="Arial" w:hAnsi="Arial"/>
                <w:i/>
                <w:iCs/>
                <w:sz w:val="18"/>
                <w:szCs w:val="18"/>
              </w:rPr>
              <w:t>CACIE_reroute_sources</w:t>
            </w:r>
            <w:r w:rsidR="000E4A50">
              <w:rPr>
                <w:rFonts w:ascii="Arial" w:hAnsi="Arial"/>
                <w:i/>
                <w:iCs/>
                <w:sz w:val="18"/>
                <w:szCs w:val="18"/>
              </w:rPr>
              <w:t>_cie</w:t>
            </w:r>
            <w:r w:rsidRPr="00C44ED2">
              <w:rPr>
                <w:rFonts w:ascii="Arial" w:hAnsi="Arial"/>
                <w:i/>
                <w:iCs/>
                <w:sz w:val="18"/>
                <w:szCs w:val="18"/>
              </w:rPr>
              <w:t>_IT-1</w:t>
            </w:r>
            <w:r>
              <w:rPr>
                <w:rFonts w:ascii="Arial" w:hAnsi="Arial"/>
                <w:i/>
                <w:iCs/>
                <w:sz w:val="18"/>
                <w:szCs w:val="18"/>
              </w:rPr>
              <w:t>.sh</w:t>
            </w:r>
          </w:p>
        </w:tc>
      </w:tr>
      <w:tr w:rsidR="00B84712" w14:paraId="42B5AAB0" w14:textId="77777777" w:rsidTr="00814EF7">
        <w:trPr>
          <w:trHeight w:val="440"/>
        </w:trPr>
        <w:tc>
          <w:tcPr>
            <w:tcW w:w="650" w:type="dxa"/>
            <w:vAlign w:val="center"/>
          </w:tcPr>
          <w:p w14:paraId="2845A2D5" w14:textId="77777777" w:rsidR="00B84712" w:rsidRPr="00CD0245" w:rsidRDefault="00B84712" w:rsidP="00814EF7">
            <w:pPr>
              <w:pStyle w:val="H1bodytext"/>
              <w:spacing w:after="0"/>
              <w:ind w:left="0"/>
              <w:jc w:val="center"/>
              <w:rPr>
                <w:rFonts w:ascii="Arial" w:hAnsi="Arial"/>
                <w:sz w:val="18"/>
                <w:szCs w:val="18"/>
              </w:rPr>
            </w:pPr>
            <w:r w:rsidRPr="00CD0245">
              <w:rPr>
                <w:rFonts w:ascii="Arial" w:hAnsi="Arial"/>
                <w:sz w:val="18"/>
                <w:szCs w:val="18"/>
              </w:rPr>
              <w:t>2</w:t>
            </w:r>
          </w:p>
        </w:tc>
        <w:tc>
          <w:tcPr>
            <w:tcW w:w="4210" w:type="dxa"/>
            <w:vAlign w:val="center"/>
          </w:tcPr>
          <w:p w14:paraId="12849A93" w14:textId="77777777" w:rsidR="00B84712" w:rsidRPr="00CD0245" w:rsidRDefault="00B84712" w:rsidP="00814EF7">
            <w:pPr>
              <w:pStyle w:val="H1bodytext"/>
              <w:spacing w:after="0"/>
              <w:ind w:left="0"/>
              <w:rPr>
                <w:rFonts w:ascii="Arial" w:hAnsi="Arial"/>
                <w:sz w:val="18"/>
                <w:szCs w:val="18"/>
              </w:rPr>
            </w:pPr>
            <w:r w:rsidRPr="00CD0245">
              <w:rPr>
                <w:rFonts w:ascii="Arial" w:hAnsi="Arial"/>
                <w:sz w:val="18"/>
                <w:szCs w:val="18"/>
              </w:rPr>
              <w:t>Verify Tool Runner is invoked and executed.</w:t>
            </w:r>
          </w:p>
        </w:tc>
        <w:tc>
          <w:tcPr>
            <w:tcW w:w="3016" w:type="dxa"/>
            <w:vAlign w:val="center"/>
          </w:tcPr>
          <w:p w14:paraId="042AC10A" w14:textId="77777777" w:rsidR="00B84712" w:rsidRDefault="00B84712" w:rsidP="00814EF7">
            <w:pPr>
              <w:pStyle w:val="H1bodytext"/>
              <w:spacing w:after="0"/>
              <w:ind w:left="0"/>
              <w:rPr>
                <w:rFonts w:ascii="Arial" w:hAnsi="Arial" w:cs="Arial"/>
                <w:sz w:val="18"/>
                <w:szCs w:val="18"/>
              </w:rPr>
            </w:pPr>
            <w:r w:rsidRPr="00CD0245">
              <w:rPr>
                <w:rFonts w:ascii="Arial" w:hAnsi="Arial" w:cs="Arial"/>
                <w:sz w:val="18"/>
                <w:szCs w:val="18"/>
              </w:rPr>
              <w:t>Tool Runner log is created</w:t>
            </w:r>
          </w:p>
          <w:p w14:paraId="773C429E" w14:textId="12D2A4B6" w:rsidR="00B84712" w:rsidRPr="00CD0245" w:rsidRDefault="00B84712" w:rsidP="00814EF7">
            <w:pPr>
              <w:pStyle w:val="H1bodytext"/>
              <w:spacing w:after="0"/>
              <w:ind w:left="0"/>
              <w:rPr>
                <w:rFonts w:ascii="Arial" w:hAnsi="Arial"/>
                <w:i/>
                <w:iCs/>
                <w:sz w:val="18"/>
                <w:szCs w:val="18"/>
              </w:rPr>
            </w:pPr>
            <w:r>
              <w:rPr>
                <w:rFonts w:ascii="Arial" w:hAnsi="Arial" w:cs="Arial"/>
                <w:sz w:val="18"/>
                <w:szCs w:val="18"/>
              </w:rPr>
              <w:t>(filename: reroute</w:t>
            </w:r>
            <w:r w:rsidR="000E4A50">
              <w:rPr>
                <w:rFonts w:ascii="Arial" w:hAnsi="Arial" w:cs="Arial"/>
                <w:sz w:val="18"/>
                <w:szCs w:val="18"/>
              </w:rPr>
              <w:t>_cie</w:t>
            </w:r>
            <w:r>
              <w:rPr>
                <w:rFonts w:ascii="Arial" w:hAnsi="Arial" w:cs="Arial"/>
                <w:sz w:val="18"/>
                <w:szCs w:val="18"/>
              </w:rPr>
              <w:t>_install_test.log)</w:t>
            </w:r>
          </w:p>
        </w:tc>
        <w:tc>
          <w:tcPr>
            <w:tcW w:w="1484" w:type="dxa"/>
            <w:vAlign w:val="center"/>
          </w:tcPr>
          <w:p w14:paraId="5DD4AB1F" w14:textId="178CF633" w:rsidR="00B84712" w:rsidRPr="00CD0245" w:rsidRDefault="00DF6C39" w:rsidP="00814EF7">
            <w:pPr>
              <w:pStyle w:val="H1bodytext"/>
              <w:spacing w:after="0"/>
              <w:ind w:left="0"/>
              <w:rPr>
                <w:rFonts w:ascii="Arial" w:hAnsi="Arial"/>
                <w:i/>
                <w:sz w:val="18"/>
                <w:szCs w:val="18"/>
              </w:rPr>
            </w:pPr>
            <w:r>
              <w:rPr>
                <w:rFonts w:ascii="Arial" w:hAnsi="Arial"/>
                <w:i/>
                <w:sz w:val="18"/>
                <w:szCs w:val="18"/>
              </w:rPr>
              <w:t>PASS</w:t>
            </w:r>
          </w:p>
        </w:tc>
      </w:tr>
      <w:tr w:rsidR="00B84712" w14:paraId="1262535C" w14:textId="77777777" w:rsidTr="00DA7A97">
        <w:trPr>
          <w:trHeight w:val="1835"/>
        </w:trPr>
        <w:tc>
          <w:tcPr>
            <w:tcW w:w="650" w:type="dxa"/>
            <w:vAlign w:val="center"/>
          </w:tcPr>
          <w:p w14:paraId="4E620764" w14:textId="77777777" w:rsidR="00B84712" w:rsidRPr="00CD0245" w:rsidRDefault="00B84712" w:rsidP="00814EF7">
            <w:pPr>
              <w:pStyle w:val="H1bodytext"/>
              <w:spacing w:after="0"/>
              <w:ind w:left="0"/>
              <w:jc w:val="center"/>
              <w:rPr>
                <w:rFonts w:ascii="Arial" w:hAnsi="Arial"/>
                <w:sz w:val="18"/>
                <w:szCs w:val="18"/>
              </w:rPr>
            </w:pPr>
            <w:r w:rsidRPr="00CD0245">
              <w:rPr>
                <w:rFonts w:ascii="Arial" w:hAnsi="Arial"/>
                <w:sz w:val="18"/>
                <w:szCs w:val="18"/>
              </w:rPr>
              <w:t>3</w:t>
            </w:r>
          </w:p>
        </w:tc>
        <w:tc>
          <w:tcPr>
            <w:tcW w:w="4210" w:type="dxa"/>
            <w:vAlign w:val="center"/>
          </w:tcPr>
          <w:p w14:paraId="21C25EEC" w14:textId="3937A6ED" w:rsidR="00B84712" w:rsidRPr="00CD0245" w:rsidRDefault="00B84712" w:rsidP="00814EF7">
            <w:pPr>
              <w:pStyle w:val="H1bodytext"/>
              <w:spacing w:after="0"/>
              <w:ind w:left="0"/>
              <w:rPr>
                <w:rFonts w:ascii="Arial" w:hAnsi="Arial"/>
                <w:sz w:val="18"/>
                <w:szCs w:val="18"/>
              </w:rPr>
            </w:pPr>
            <w:r w:rsidRPr="00CD0245">
              <w:rPr>
                <w:rFonts w:ascii="Arial" w:hAnsi="Arial" w:cs="Arial"/>
                <w:sz w:val="18"/>
                <w:szCs w:val="18"/>
              </w:rPr>
              <w:t>Verify</w:t>
            </w:r>
            <w:r w:rsidRPr="00834EBE">
              <w:rPr>
                <w:rFonts w:ascii="Arial" w:hAnsi="Arial" w:cs="Arial"/>
                <w:sz w:val="18"/>
                <w:szCs w:val="18"/>
              </w:rPr>
              <w:t xml:space="preserve"> </w:t>
            </w:r>
            <w:r w:rsidR="00FA6BC0" w:rsidRPr="00834EBE">
              <w:rPr>
                <w:rFonts w:ascii="Arial" w:hAnsi="Arial" w:cs="Arial"/>
                <w:sz w:val="18"/>
                <w:szCs w:val="18"/>
              </w:rPr>
              <w:t xml:space="preserve">CIE </w:t>
            </w:r>
            <w:r w:rsidRPr="00CD0245">
              <w:rPr>
                <w:rFonts w:ascii="Arial" w:hAnsi="Arial" w:cs="Arial"/>
                <w:sz w:val="18"/>
                <w:szCs w:val="18"/>
              </w:rPr>
              <w:t>Source Rerouting Tool executes</w:t>
            </w:r>
          </w:p>
        </w:tc>
        <w:tc>
          <w:tcPr>
            <w:tcW w:w="3016" w:type="dxa"/>
            <w:vAlign w:val="center"/>
          </w:tcPr>
          <w:p w14:paraId="38C0442C" w14:textId="340398ED" w:rsidR="00B84712" w:rsidRPr="00CD0245" w:rsidRDefault="00B84712" w:rsidP="00814EF7">
            <w:pPr>
              <w:pStyle w:val="H1bodytext"/>
              <w:spacing w:after="0"/>
              <w:ind w:left="0"/>
              <w:rPr>
                <w:rFonts w:ascii="Arial" w:hAnsi="Arial"/>
                <w:sz w:val="18"/>
                <w:szCs w:val="18"/>
              </w:rPr>
            </w:pPr>
            <w:r w:rsidRPr="00CD0245">
              <w:rPr>
                <w:rFonts w:ascii="Arial" w:hAnsi="Arial"/>
                <w:sz w:val="18"/>
                <w:szCs w:val="18"/>
              </w:rPr>
              <w:t>Check that the</w:t>
            </w:r>
            <w:r>
              <w:rPr>
                <w:rFonts w:ascii="Arial" w:hAnsi="Arial"/>
                <w:sz w:val="18"/>
                <w:szCs w:val="18"/>
              </w:rPr>
              <w:t xml:space="preserve"> following</w:t>
            </w:r>
            <w:r w:rsidRPr="00CD0245">
              <w:rPr>
                <w:rFonts w:ascii="Arial" w:hAnsi="Arial"/>
                <w:sz w:val="18"/>
                <w:szCs w:val="18"/>
              </w:rPr>
              <w:t xml:space="preserve"> files</w:t>
            </w:r>
            <w:r>
              <w:rPr>
                <w:rFonts w:ascii="Arial" w:hAnsi="Arial"/>
                <w:sz w:val="18"/>
                <w:szCs w:val="18"/>
              </w:rPr>
              <w:t xml:space="preserve"> are generated: </w:t>
            </w:r>
            <w:r>
              <w:rPr>
                <w:rFonts w:ascii="Arial" w:hAnsi="Arial"/>
                <w:sz w:val="18"/>
                <w:szCs w:val="18"/>
              </w:rPr>
              <w:br/>
            </w:r>
            <w:r>
              <w:rPr>
                <w:rFonts w:ascii="Arial" w:hAnsi="Arial"/>
                <w:sz w:val="18"/>
                <w:szCs w:val="18"/>
              </w:rPr>
              <w:br/>
            </w:r>
            <w:r w:rsidRPr="00CD0245">
              <w:rPr>
                <w:rFonts w:ascii="Arial" w:hAnsi="Arial"/>
                <w:sz w:val="18"/>
                <w:szCs w:val="18"/>
              </w:rPr>
              <w:t>U-10_B-3_</w:t>
            </w:r>
            <w:r w:rsidR="00A72F84">
              <w:rPr>
                <w:rFonts w:ascii="Arial" w:hAnsi="Arial"/>
                <w:sz w:val="18"/>
                <w:szCs w:val="18"/>
              </w:rPr>
              <w:t>T-4_</w:t>
            </w:r>
            <w:r w:rsidR="00A71BA5">
              <w:rPr>
                <w:rFonts w:ascii="Arial" w:hAnsi="Arial"/>
                <w:sz w:val="18"/>
                <w:szCs w:val="18"/>
              </w:rPr>
              <w:t>CIE_</w:t>
            </w:r>
            <w:r w:rsidRPr="00CD0245">
              <w:rPr>
                <w:rFonts w:ascii="Arial" w:hAnsi="Arial"/>
                <w:sz w:val="18"/>
                <w:szCs w:val="18"/>
              </w:rPr>
              <w:t>reroute_rates.csv</w:t>
            </w:r>
            <w:r>
              <w:rPr>
                <w:rFonts w:ascii="Arial" w:hAnsi="Arial"/>
                <w:sz w:val="18"/>
                <w:szCs w:val="18"/>
              </w:rPr>
              <w:br/>
            </w:r>
            <w:r w:rsidRPr="00CD0245">
              <w:rPr>
                <w:rFonts w:ascii="Arial" w:hAnsi="Arial"/>
                <w:sz w:val="18"/>
                <w:szCs w:val="18"/>
              </w:rPr>
              <w:t>U-10_B-3_</w:t>
            </w:r>
            <w:r w:rsidR="00A72F84">
              <w:rPr>
                <w:rFonts w:ascii="Arial" w:hAnsi="Arial"/>
                <w:sz w:val="18"/>
                <w:szCs w:val="18"/>
              </w:rPr>
              <w:t>T-4_</w:t>
            </w:r>
            <w:r w:rsidR="00A71BA5">
              <w:rPr>
                <w:rFonts w:ascii="Arial" w:hAnsi="Arial"/>
                <w:sz w:val="18"/>
                <w:szCs w:val="18"/>
              </w:rPr>
              <w:t>CIE_</w:t>
            </w:r>
            <w:r w:rsidRPr="00CD0245">
              <w:rPr>
                <w:rFonts w:ascii="Arial" w:hAnsi="Arial"/>
                <w:sz w:val="18"/>
                <w:szCs w:val="18"/>
              </w:rPr>
              <w:t>reroute_rates.dat</w:t>
            </w:r>
            <w:r>
              <w:rPr>
                <w:rFonts w:ascii="Arial" w:hAnsi="Arial"/>
                <w:sz w:val="18"/>
                <w:szCs w:val="18"/>
              </w:rPr>
              <w:br/>
            </w:r>
            <w:r w:rsidRPr="00CD0245">
              <w:rPr>
                <w:rFonts w:ascii="Arial" w:hAnsi="Arial"/>
                <w:sz w:val="18"/>
                <w:szCs w:val="18"/>
              </w:rPr>
              <w:t>U-10_B-3_</w:t>
            </w:r>
            <w:r w:rsidR="00A72F84">
              <w:rPr>
                <w:rFonts w:ascii="Arial" w:hAnsi="Arial"/>
                <w:sz w:val="18"/>
                <w:szCs w:val="18"/>
              </w:rPr>
              <w:t>T-4_</w:t>
            </w:r>
            <w:r w:rsidR="00A71BA5">
              <w:rPr>
                <w:rFonts w:ascii="Arial" w:hAnsi="Arial"/>
                <w:sz w:val="18"/>
                <w:szCs w:val="18"/>
              </w:rPr>
              <w:t>CIE_</w:t>
            </w:r>
            <w:r w:rsidRPr="00CD0245">
              <w:rPr>
                <w:rFonts w:ascii="Arial" w:hAnsi="Arial"/>
                <w:sz w:val="18"/>
                <w:szCs w:val="18"/>
              </w:rPr>
              <w:t>reroute_fractions.dat</w:t>
            </w:r>
            <w:r>
              <w:rPr>
                <w:rFonts w:ascii="Arial" w:hAnsi="Arial"/>
                <w:sz w:val="18"/>
                <w:szCs w:val="18"/>
              </w:rPr>
              <w:br/>
            </w:r>
            <w:r w:rsidRPr="00CD0245">
              <w:rPr>
                <w:rFonts w:ascii="Arial" w:hAnsi="Arial"/>
                <w:sz w:val="18"/>
                <w:szCs w:val="18"/>
              </w:rPr>
              <w:t>U-10_B-3_</w:t>
            </w:r>
            <w:r w:rsidR="00A72F84">
              <w:rPr>
                <w:rFonts w:ascii="Arial" w:hAnsi="Arial"/>
                <w:sz w:val="18"/>
                <w:szCs w:val="18"/>
              </w:rPr>
              <w:t>T-4_</w:t>
            </w:r>
            <w:r w:rsidR="00A71BA5">
              <w:rPr>
                <w:rFonts w:ascii="Arial" w:hAnsi="Arial"/>
                <w:sz w:val="18"/>
                <w:szCs w:val="18"/>
              </w:rPr>
              <w:t>CIE_</w:t>
            </w:r>
            <w:r w:rsidRPr="00CD0245">
              <w:rPr>
                <w:rFonts w:ascii="Arial" w:hAnsi="Arial"/>
                <w:sz w:val="18"/>
                <w:szCs w:val="18"/>
              </w:rPr>
              <w:t>reroute_in.dat</w:t>
            </w:r>
          </w:p>
        </w:tc>
        <w:tc>
          <w:tcPr>
            <w:tcW w:w="1484" w:type="dxa"/>
            <w:vAlign w:val="center"/>
          </w:tcPr>
          <w:p w14:paraId="43042DEA" w14:textId="3A2343E8" w:rsidR="00B84712" w:rsidRPr="00CD0245" w:rsidRDefault="00DF6C39" w:rsidP="00814EF7">
            <w:pPr>
              <w:pStyle w:val="H1bodytext"/>
              <w:spacing w:after="0"/>
              <w:ind w:left="0"/>
              <w:rPr>
                <w:rFonts w:ascii="Arial" w:hAnsi="Arial"/>
                <w:i/>
                <w:sz w:val="18"/>
                <w:szCs w:val="18"/>
              </w:rPr>
            </w:pPr>
            <w:r>
              <w:rPr>
                <w:rFonts w:ascii="Arial" w:hAnsi="Arial"/>
                <w:i/>
                <w:sz w:val="18"/>
                <w:szCs w:val="18"/>
              </w:rPr>
              <w:t>PASS</w:t>
            </w:r>
          </w:p>
        </w:tc>
      </w:tr>
    </w:tbl>
    <w:p w14:paraId="1E38C022" w14:textId="7D688E94" w:rsidR="00DF6C39" w:rsidRDefault="00DF6C39"/>
    <w:p w14:paraId="2F32CC70" w14:textId="77777777" w:rsidR="00DF6C39" w:rsidRDefault="00DF6C39">
      <w:pPr>
        <w:spacing w:after="160" w:line="259" w:lineRule="auto"/>
      </w:pPr>
      <w:r>
        <w:br w:type="page"/>
      </w:r>
    </w:p>
    <w:p w14:paraId="1A7B403D" w14:textId="77777777" w:rsidR="00DF6C39" w:rsidRDefault="00DF6C39" w:rsidP="00DF6C39">
      <w:pPr>
        <w:spacing w:before="3000"/>
        <w:jc w:val="center"/>
        <w:rPr>
          <w:b/>
          <w:bCs/>
          <w:szCs w:val="20"/>
        </w:rPr>
      </w:pPr>
    </w:p>
    <w:p w14:paraId="055C365C" w14:textId="77777777" w:rsidR="00DF6C39" w:rsidRDefault="00DF6C39" w:rsidP="00DF6C39">
      <w:pPr>
        <w:spacing w:before="3000"/>
        <w:jc w:val="center"/>
        <w:rPr>
          <w:b/>
          <w:bCs/>
          <w:szCs w:val="20"/>
        </w:rPr>
      </w:pPr>
      <w:r>
        <w:rPr>
          <w:b/>
          <w:bCs/>
          <w:szCs w:val="20"/>
        </w:rPr>
        <w:t>Appendix C</w:t>
      </w:r>
    </w:p>
    <w:p w14:paraId="3D9E24DD" w14:textId="77777777" w:rsidR="00DF6C39" w:rsidRDefault="00DF6C39" w:rsidP="00DF6C39">
      <w:pPr>
        <w:jc w:val="center"/>
        <w:rPr>
          <w:szCs w:val="20"/>
        </w:rPr>
      </w:pPr>
      <w:r>
        <w:rPr>
          <w:b/>
          <w:bCs/>
          <w:szCs w:val="20"/>
        </w:rPr>
        <w:br/>
      </w:r>
      <w:r>
        <w:rPr>
          <w:b/>
          <w:bCs/>
          <w:szCs w:val="20"/>
        </w:rPr>
        <w:br/>
        <w:t>QA Checklist</w:t>
      </w:r>
      <w:r>
        <w:rPr>
          <w:b/>
          <w:bCs/>
          <w:szCs w:val="20"/>
        </w:rPr>
        <w:br/>
      </w:r>
    </w:p>
    <w:p w14:paraId="76F90A06" w14:textId="77777777" w:rsidR="00DF6C39" w:rsidRDefault="00DF6C39" w:rsidP="00DF6C39">
      <w:pPr>
        <w:spacing w:after="160" w:line="256" w:lineRule="auto"/>
      </w:pPr>
      <w:r>
        <w:br w:type="page"/>
      </w:r>
    </w:p>
    <w:p w14:paraId="4028EF13" w14:textId="63C189F3" w:rsidR="000D6080" w:rsidRDefault="00610967">
      <w:r w:rsidRPr="00610967">
        <w:rPr>
          <w:noProof/>
        </w:rPr>
        <w:lastRenderedPageBreak/>
        <w:drawing>
          <wp:inline distT="0" distB="0" distL="0" distR="0" wp14:anchorId="12D621C5" wp14:editId="0D870051">
            <wp:extent cx="6410325" cy="7446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3466" cy="7450494"/>
                    </a:xfrm>
                    <a:prstGeom prst="rect">
                      <a:avLst/>
                    </a:prstGeom>
                  </pic:spPr>
                </pic:pic>
              </a:graphicData>
            </a:graphic>
          </wp:inline>
        </w:drawing>
      </w:r>
      <w:bookmarkStart w:id="11" w:name="_GoBack"/>
      <w:bookmarkEnd w:id="11"/>
    </w:p>
    <w:sectPr w:rsidR="000D6080" w:rsidSect="00091E6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FC1FCA" w14:textId="77777777" w:rsidR="00242163" w:rsidRDefault="00242163">
      <w:r>
        <w:separator/>
      </w:r>
    </w:p>
  </w:endnote>
  <w:endnote w:type="continuationSeparator" w:id="0">
    <w:p w14:paraId="02F44214" w14:textId="77777777" w:rsidR="00242163" w:rsidRDefault="00242163">
      <w:r>
        <w:continuationSeparator/>
      </w:r>
    </w:p>
  </w:endnote>
  <w:endnote w:type="continuationNotice" w:id="1">
    <w:p w14:paraId="297FDE8D" w14:textId="77777777" w:rsidR="00242163" w:rsidRDefault="002421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DF6C39" w:rsidRPr="00F91BB5" w:rsidRDefault="00DF6C39"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6E39D1">
      <w:rPr>
        <w:rFonts w:ascii="Arial" w:hAnsi="Arial" w:cs="Arial"/>
        <w:noProof/>
        <w:sz w:val="20"/>
      </w:rPr>
      <w:t>25</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6E39D1">
      <w:rPr>
        <w:rFonts w:ascii="Arial" w:hAnsi="Arial" w:cs="Arial"/>
        <w:noProof/>
        <w:sz w:val="20"/>
      </w:rPr>
      <w:t>25</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3B8FAE" w14:textId="77777777" w:rsidR="00242163" w:rsidRDefault="00242163">
      <w:r>
        <w:separator/>
      </w:r>
    </w:p>
  </w:footnote>
  <w:footnote w:type="continuationSeparator" w:id="0">
    <w:p w14:paraId="463983A3" w14:textId="77777777" w:rsidR="00242163" w:rsidRDefault="00242163">
      <w:r>
        <w:continuationSeparator/>
      </w:r>
    </w:p>
  </w:footnote>
  <w:footnote w:type="continuationNotice" w:id="1">
    <w:p w14:paraId="533C90B3" w14:textId="77777777" w:rsidR="00242163" w:rsidRDefault="0024216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1C67FF2E" w:rsidR="00DF6C39" w:rsidRDefault="00DF6C39"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w:t>
    </w:r>
    <w:r>
      <w:rPr>
        <w:sz w:val="20"/>
        <w:szCs w:val="20"/>
      </w:rPr>
      <w:t>04032</w:t>
    </w:r>
  </w:p>
  <w:p w14:paraId="20AF5E5B" w14:textId="5CB547FF" w:rsidR="00DF6C39" w:rsidRPr="00695DB6" w:rsidRDefault="00DF6C39"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Rev 1</w:t>
    </w:r>
  </w:p>
  <w:p w14:paraId="02C37CB0" w14:textId="77777777" w:rsidR="00DF6C39" w:rsidRPr="00F00772" w:rsidRDefault="00DF6C39" w:rsidP="00091E69">
    <w:pPr>
      <w:pStyle w:val="Spacer"/>
      <w:rPr>
        <w:rFonts w:ascii="Arial" w:hAnsi="Arial"/>
        <w:sz w:val="2"/>
      </w:rPr>
    </w:pPr>
  </w:p>
  <w:p w14:paraId="2093252F" w14:textId="77777777" w:rsidR="00DF6C39" w:rsidRPr="00F00772" w:rsidRDefault="00DF6C39">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3197FBFF" w:rsidR="00DF6C39" w:rsidRDefault="00DF6C39" w:rsidP="00091E69">
    <w:pPr>
      <w:pStyle w:val="BodyText3"/>
      <w:spacing w:after="0" w:line="240" w:lineRule="auto"/>
      <w:jc w:val="right"/>
      <w:rPr>
        <w:b/>
        <w:sz w:val="20"/>
        <w:szCs w:val="20"/>
      </w:rPr>
    </w:pPr>
    <w:r>
      <w:rPr>
        <w:szCs w:val="22"/>
      </w:rPr>
      <w:tab/>
    </w:r>
    <w:r>
      <w:rPr>
        <w:b/>
        <w:sz w:val="20"/>
        <w:szCs w:val="20"/>
      </w:rPr>
      <w:t>CHPRC-04032</w:t>
    </w:r>
  </w:p>
  <w:p w14:paraId="0FF43030" w14:textId="2EAB30DE" w:rsidR="00DF6C39" w:rsidRPr="00105BF0" w:rsidRDefault="00DF6C39"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6F00"/>
    <w:multiLevelType w:val="hybridMultilevel"/>
    <w:tmpl w:val="B8AAD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92B79"/>
    <w:multiLevelType w:val="hybridMultilevel"/>
    <w:tmpl w:val="AED83E5A"/>
    <w:lvl w:ilvl="0" w:tplc="440E19C2">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2">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159BF"/>
    <w:multiLevelType w:val="hybridMultilevel"/>
    <w:tmpl w:val="750A8F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22C61"/>
    <w:multiLevelType w:val="hybridMultilevel"/>
    <w:tmpl w:val="36360C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4F220642"/>
    <w:multiLevelType w:val="hybridMultilevel"/>
    <w:tmpl w:val="FEA49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436E01"/>
    <w:multiLevelType w:val="hybridMultilevel"/>
    <w:tmpl w:val="9AD67742"/>
    <w:lvl w:ilvl="0" w:tplc="2EA49B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1045508"/>
    <w:multiLevelType w:val="hybridMultilevel"/>
    <w:tmpl w:val="A51A8216"/>
    <w:lvl w:ilvl="0" w:tplc="F26848F8">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6509A9"/>
    <w:multiLevelType w:val="hybridMultilevel"/>
    <w:tmpl w:val="BBC4E830"/>
    <w:lvl w:ilvl="0" w:tplc="BE16C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07E5379"/>
    <w:multiLevelType w:val="hybridMultilevel"/>
    <w:tmpl w:val="3708B02A"/>
    <w:lvl w:ilvl="0" w:tplc="A2DA1A8C">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7"/>
  </w:num>
  <w:num w:numId="3">
    <w:abstractNumId w:val="4"/>
  </w:num>
  <w:num w:numId="4">
    <w:abstractNumId w:val="11"/>
  </w:num>
  <w:num w:numId="5">
    <w:abstractNumId w:val="5"/>
  </w:num>
  <w:num w:numId="6">
    <w:abstractNumId w:val="8"/>
  </w:num>
  <w:num w:numId="7">
    <w:abstractNumId w:val="12"/>
  </w:num>
  <w:num w:numId="8">
    <w:abstractNumId w:val="22"/>
  </w:num>
  <w:num w:numId="9">
    <w:abstractNumId w:val="21"/>
  </w:num>
  <w:num w:numId="10">
    <w:abstractNumId w:val="7"/>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
  </w:num>
  <w:num w:numId="15">
    <w:abstractNumId w:val="9"/>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4"/>
  </w:num>
  <w:num w:numId="20">
    <w:abstractNumId w:val="18"/>
  </w:num>
  <w:num w:numId="21">
    <w:abstractNumId w:val="0"/>
  </w:num>
  <w:num w:numId="22">
    <w:abstractNumId w:val="1"/>
  </w:num>
  <w:num w:numId="23">
    <w:abstractNumId w:val="13"/>
  </w:num>
  <w:num w:numId="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60E6"/>
    <w:rsid w:val="00007DB9"/>
    <w:rsid w:val="000135CC"/>
    <w:rsid w:val="00015030"/>
    <w:rsid w:val="00015868"/>
    <w:rsid w:val="00015E92"/>
    <w:rsid w:val="00020879"/>
    <w:rsid w:val="00021040"/>
    <w:rsid w:val="000277CD"/>
    <w:rsid w:val="00030F31"/>
    <w:rsid w:val="00035E77"/>
    <w:rsid w:val="0003751B"/>
    <w:rsid w:val="00050A67"/>
    <w:rsid w:val="00052FD1"/>
    <w:rsid w:val="00064374"/>
    <w:rsid w:val="00074136"/>
    <w:rsid w:val="00074FBE"/>
    <w:rsid w:val="000764A1"/>
    <w:rsid w:val="00091E69"/>
    <w:rsid w:val="00093579"/>
    <w:rsid w:val="000A0DB2"/>
    <w:rsid w:val="000C18E8"/>
    <w:rsid w:val="000C3325"/>
    <w:rsid w:val="000C408A"/>
    <w:rsid w:val="000C641B"/>
    <w:rsid w:val="000D5185"/>
    <w:rsid w:val="000D6080"/>
    <w:rsid w:val="000E4A50"/>
    <w:rsid w:val="000E6195"/>
    <w:rsid w:val="00107DD9"/>
    <w:rsid w:val="001170D7"/>
    <w:rsid w:val="00117D2C"/>
    <w:rsid w:val="00123CE9"/>
    <w:rsid w:val="00125603"/>
    <w:rsid w:val="00125975"/>
    <w:rsid w:val="0013087C"/>
    <w:rsid w:val="001323A1"/>
    <w:rsid w:val="0013596E"/>
    <w:rsid w:val="00140934"/>
    <w:rsid w:val="00141D38"/>
    <w:rsid w:val="00150657"/>
    <w:rsid w:val="001705F3"/>
    <w:rsid w:val="00172812"/>
    <w:rsid w:val="00182485"/>
    <w:rsid w:val="00182853"/>
    <w:rsid w:val="00192EF0"/>
    <w:rsid w:val="00196464"/>
    <w:rsid w:val="001971EE"/>
    <w:rsid w:val="00197584"/>
    <w:rsid w:val="001A185F"/>
    <w:rsid w:val="001A3FAF"/>
    <w:rsid w:val="001B267D"/>
    <w:rsid w:val="001B2EC5"/>
    <w:rsid w:val="001B7065"/>
    <w:rsid w:val="001C0458"/>
    <w:rsid w:val="001C058D"/>
    <w:rsid w:val="001C5472"/>
    <w:rsid w:val="001D2ECC"/>
    <w:rsid w:val="001D3279"/>
    <w:rsid w:val="001D7AC7"/>
    <w:rsid w:val="001E104F"/>
    <w:rsid w:val="001E1D9C"/>
    <w:rsid w:val="001E2E01"/>
    <w:rsid w:val="001E34C2"/>
    <w:rsid w:val="001E5793"/>
    <w:rsid w:val="00210F62"/>
    <w:rsid w:val="0021429E"/>
    <w:rsid w:val="00214DFA"/>
    <w:rsid w:val="00215CB2"/>
    <w:rsid w:val="0022697C"/>
    <w:rsid w:val="00234E5C"/>
    <w:rsid w:val="00235B97"/>
    <w:rsid w:val="00240BD6"/>
    <w:rsid w:val="00242163"/>
    <w:rsid w:val="00243813"/>
    <w:rsid w:val="00250514"/>
    <w:rsid w:val="00265157"/>
    <w:rsid w:val="00281048"/>
    <w:rsid w:val="002816F5"/>
    <w:rsid w:val="00294DEA"/>
    <w:rsid w:val="002A4561"/>
    <w:rsid w:val="002A5736"/>
    <w:rsid w:val="002A6190"/>
    <w:rsid w:val="002A79E5"/>
    <w:rsid w:val="002B1716"/>
    <w:rsid w:val="002B3269"/>
    <w:rsid w:val="002B5E96"/>
    <w:rsid w:val="002B707F"/>
    <w:rsid w:val="002B74A4"/>
    <w:rsid w:val="002C3283"/>
    <w:rsid w:val="002C3BDD"/>
    <w:rsid w:val="002C7600"/>
    <w:rsid w:val="002D4ECC"/>
    <w:rsid w:val="002E2FC4"/>
    <w:rsid w:val="002E4778"/>
    <w:rsid w:val="002E5D84"/>
    <w:rsid w:val="00302BDC"/>
    <w:rsid w:val="003052E1"/>
    <w:rsid w:val="00317CA3"/>
    <w:rsid w:val="00321BF6"/>
    <w:rsid w:val="00322DE9"/>
    <w:rsid w:val="0032413A"/>
    <w:rsid w:val="00327C21"/>
    <w:rsid w:val="003314D1"/>
    <w:rsid w:val="00331D7F"/>
    <w:rsid w:val="00335EC6"/>
    <w:rsid w:val="003431F5"/>
    <w:rsid w:val="00347177"/>
    <w:rsid w:val="0035156A"/>
    <w:rsid w:val="00354489"/>
    <w:rsid w:val="00354AE5"/>
    <w:rsid w:val="003611AA"/>
    <w:rsid w:val="00361939"/>
    <w:rsid w:val="00364C75"/>
    <w:rsid w:val="0036516B"/>
    <w:rsid w:val="00366150"/>
    <w:rsid w:val="00370811"/>
    <w:rsid w:val="00371BD4"/>
    <w:rsid w:val="00376001"/>
    <w:rsid w:val="00380962"/>
    <w:rsid w:val="00380C32"/>
    <w:rsid w:val="0038557A"/>
    <w:rsid w:val="003865FE"/>
    <w:rsid w:val="00386E0C"/>
    <w:rsid w:val="00390C71"/>
    <w:rsid w:val="003963F1"/>
    <w:rsid w:val="003A26D6"/>
    <w:rsid w:val="003A5962"/>
    <w:rsid w:val="003A61C9"/>
    <w:rsid w:val="003A7882"/>
    <w:rsid w:val="003C0AA4"/>
    <w:rsid w:val="003C478F"/>
    <w:rsid w:val="003D1C68"/>
    <w:rsid w:val="003D441D"/>
    <w:rsid w:val="003D4C50"/>
    <w:rsid w:val="003D5200"/>
    <w:rsid w:val="003D718B"/>
    <w:rsid w:val="003E3848"/>
    <w:rsid w:val="003F0CF4"/>
    <w:rsid w:val="003F502C"/>
    <w:rsid w:val="003F53AB"/>
    <w:rsid w:val="004228AC"/>
    <w:rsid w:val="00427B21"/>
    <w:rsid w:val="00433852"/>
    <w:rsid w:val="004346C2"/>
    <w:rsid w:val="004440A4"/>
    <w:rsid w:val="004474AB"/>
    <w:rsid w:val="00451655"/>
    <w:rsid w:val="0045203B"/>
    <w:rsid w:val="004556EC"/>
    <w:rsid w:val="0046354D"/>
    <w:rsid w:val="00467804"/>
    <w:rsid w:val="00474146"/>
    <w:rsid w:val="00474F2A"/>
    <w:rsid w:val="00475CE7"/>
    <w:rsid w:val="004762FE"/>
    <w:rsid w:val="00481585"/>
    <w:rsid w:val="00481672"/>
    <w:rsid w:val="004825D9"/>
    <w:rsid w:val="00485B09"/>
    <w:rsid w:val="00490995"/>
    <w:rsid w:val="004915F2"/>
    <w:rsid w:val="004A0F0A"/>
    <w:rsid w:val="004B1D40"/>
    <w:rsid w:val="004B705B"/>
    <w:rsid w:val="004C36A2"/>
    <w:rsid w:val="004C7959"/>
    <w:rsid w:val="004D02B9"/>
    <w:rsid w:val="004E37D0"/>
    <w:rsid w:val="004E7152"/>
    <w:rsid w:val="004F5F22"/>
    <w:rsid w:val="00505BCC"/>
    <w:rsid w:val="005131C0"/>
    <w:rsid w:val="005135CA"/>
    <w:rsid w:val="00515D6F"/>
    <w:rsid w:val="005177C6"/>
    <w:rsid w:val="00520858"/>
    <w:rsid w:val="00534ED3"/>
    <w:rsid w:val="0053536B"/>
    <w:rsid w:val="00542927"/>
    <w:rsid w:val="00542CC1"/>
    <w:rsid w:val="00547232"/>
    <w:rsid w:val="00563412"/>
    <w:rsid w:val="005703E5"/>
    <w:rsid w:val="005813E8"/>
    <w:rsid w:val="00583F63"/>
    <w:rsid w:val="00584098"/>
    <w:rsid w:val="00587C2A"/>
    <w:rsid w:val="005976CB"/>
    <w:rsid w:val="005A7848"/>
    <w:rsid w:val="005B32BE"/>
    <w:rsid w:val="005B60D6"/>
    <w:rsid w:val="005B6800"/>
    <w:rsid w:val="005B7D3D"/>
    <w:rsid w:val="005C1656"/>
    <w:rsid w:val="005C4505"/>
    <w:rsid w:val="005C755F"/>
    <w:rsid w:val="005E33F3"/>
    <w:rsid w:val="005F6614"/>
    <w:rsid w:val="005F675C"/>
    <w:rsid w:val="00602ADA"/>
    <w:rsid w:val="00602BC0"/>
    <w:rsid w:val="00606A19"/>
    <w:rsid w:val="00610967"/>
    <w:rsid w:val="00610A7E"/>
    <w:rsid w:val="00622317"/>
    <w:rsid w:val="006245F0"/>
    <w:rsid w:val="00640172"/>
    <w:rsid w:val="006414D2"/>
    <w:rsid w:val="00645AC0"/>
    <w:rsid w:val="006504D7"/>
    <w:rsid w:val="00653491"/>
    <w:rsid w:val="006535B2"/>
    <w:rsid w:val="00654DD8"/>
    <w:rsid w:val="00654F97"/>
    <w:rsid w:val="00662AC7"/>
    <w:rsid w:val="006636CC"/>
    <w:rsid w:val="00665E97"/>
    <w:rsid w:val="00666777"/>
    <w:rsid w:val="006714B6"/>
    <w:rsid w:val="006716A8"/>
    <w:rsid w:val="00673028"/>
    <w:rsid w:val="00673C80"/>
    <w:rsid w:val="006808C8"/>
    <w:rsid w:val="00685261"/>
    <w:rsid w:val="00685F6B"/>
    <w:rsid w:val="00686536"/>
    <w:rsid w:val="00687789"/>
    <w:rsid w:val="00690C84"/>
    <w:rsid w:val="00696A41"/>
    <w:rsid w:val="006973AE"/>
    <w:rsid w:val="006A2B71"/>
    <w:rsid w:val="006B32E9"/>
    <w:rsid w:val="006B5A03"/>
    <w:rsid w:val="006B5FCB"/>
    <w:rsid w:val="006B70D2"/>
    <w:rsid w:val="006B7E8B"/>
    <w:rsid w:val="006C292F"/>
    <w:rsid w:val="006C5316"/>
    <w:rsid w:val="006D28A9"/>
    <w:rsid w:val="006D6D1F"/>
    <w:rsid w:val="006E1CF8"/>
    <w:rsid w:val="006E39D1"/>
    <w:rsid w:val="006E552D"/>
    <w:rsid w:val="006E7761"/>
    <w:rsid w:val="006F1107"/>
    <w:rsid w:val="006F15E4"/>
    <w:rsid w:val="006F2B00"/>
    <w:rsid w:val="0070136B"/>
    <w:rsid w:val="00702160"/>
    <w:rsid w:val="00706005"/>
    <w:rsid w:val="00706285"/>
    <w:rsid w:val="007119C5"/>
    <w:rsid w:val="007145BA"/>
    <w:rsid w:val="007258B0"/>
    <w:rsid w:val="00732915"/>
    <w:rsid w:val="0073402F"/>
    <w:rsid w:val="0073587B"/>
    <w:rsid w:val="00735A51"/>
    <w:rsid w:val="0074512E"/>
    <w:rsid w:val="00745D57"/>
    <w:rsid w:val="0074666A"/>
    <w:rsid w:val="00751E0C"/>
    <w:rsid w:val="0075380E"/>
    <w:rsid w:val="0076717B"/>
    <w:rsid w:val="00767CA1"/>
    <w:rsid w:val="00771629"/>
    <w:rsid w:val="00773510"/>
    <w:rsid w:val="00782A1A"/>
    <w:rsid w:val="00784107"/>
    <w:rsid w:val="00787241"/>
    <w:rsid w:val="00793BEF"/>
    <w:rsid w:val="007A4E7C"/>
    <w:rsid w:val="007B537E"/>
    <w:rsid w:val="007B718E"/>
    <w:rsid w:val="007C5747"/>
    <w:rsid w:val="007D0AAC"/>
    <w:rsid w:val="007D0ADE"/>
    <w:rsid w:val="007D427F"/>
    <w:rsid w:val="007D518A"/>
    <w:rsid w:val="007DE4C0"/>
    <w:rsid w:val="007E0E67"/>
    <w:rsid w:val="007E22A1"/>
    <w:rsid w:val="007F0A1D"/>
    <w:rsid w:val="007F364A"/>
    <w:rsid w:val="00812F80"/>
    <w:rsid w:val="00814EF7"/>
    <w:rsid w:val="00820D2E"/>
    <w:rsid w:val="00832CF9"/>
    <w:rsid w:val="00834EBE"/>
    <w:rsid w:val="00837221"/>
    <w:rsid w:val="00837328"/>
    <w:rsid w:val="008406A6"/>
    <w:rsid w:val="00844749"/>
    <w:rsid w:val="00850E5B"/>
    <w:rsid w:val="0085634C"/>
    <w:rsid w:val="00857975"/>
    <w:rsid w:val="00870A4B"/>
    <w:rsid w:val="00883D04"/>
    <w:rsid w:val="008850E9"/>
    <w:rsid w:val="008912C9"/>
    <w:rsid w:val="00896EF5"/>
    <w:rsid w:val="00897C3B"/>
    <w:rsid w:val="008A03E0"/>
    <w:rsid w:val="008A2D11"/>
    <w:rsid w:val="008B0208"/>
    <w:rsid w:val="008B5A1F"/>
    <w:rsid w:val="008B7F47"/>
    <w:rsid w:val="008C124D"/>
    <w:rsid w:val="008D5611"/>
    <w:rsid w:val="008D73BA"/>
    <w:rsid w:val="008E0775"/>
    <w:rsid w:val="008E7E8E"/>
    <w:rsid w:val="008F1127"/>
    <w:rsid w:val="008F4440"/>
    <w:rsid w:val="008F4B1C"/>
    <w:rsid w:val="0090247B"/>
    <w:rsid w:val="009033E1"/>
    <w:rsid w:val="00905663"/>
    <w:rsid w:val="009060EA"/>
    <w:rsid w:val="0092438C"/>
    <w:rsid w:val="00925EB8"/>
    <w:rsid w:val="009538DB"/>
    <w:rsid w:val="0095742E"/>
    <w:rsid w:val="009605F6"/>
    <w:rsid w:val="009624EB"/>
    <w:rsid w:val="00971370"/>
    <w:rsid w:val="00974AED"/>
    <w:rsid w:val="0097687A"/>
    <w:rsid w:val="00983A86"/>
    <w:rsid w:val="009857A6"/>
    <w:rsid w:val="00985F4B"/>
    <w:rsid w:val="00991E56"/>
    <w:rsid w:val="009954A4"/>
    <w:rsid w:val="009A17E1"/>
    <w:rsid w:val="009A2018"/>
    <w:rsid w:val="009A6F03"/>
    <w:rsid w:val="009B35A1"/>
    <w:rsid w:val="009B3FEF"/>
    <w:rsid w:val="009C5E97"/>
    <w:rsid w:val="009D24EF"/>
    <w:rsid w:val="009E0989"/>
    <w:rsid w:val="009E42D6"/>
    <w:rsid w:val="009E7A38"/>
    <w:rsid w:val="009F6764"/>
    <w:rsid w:val="00A1080F"/>
    <w:rsid w:val="00A120B2"/>
    <w:rsid w:val="00A164FB"/>
    <w:rsid w:val="00A30E1D"/>
    <w:rsid w:val="00A3183D"/>
    <w:rsid w:val="00A33C25"/>
    <w:rsid w:val="00A46D4C"/>
    <w:rsid w:val="00A4786F"/>
    <w:rsid w:val="00A57EB3"/>
    <w:rsid w:val="00A64420"/>
    <w:rsid w:val="00A70C0C"/>
    <w:rsid w:val="00A71BA5"/>
    <w:rsid w:val="00A72F84"/>
    <w:rsid w:val="00A73DFF"/>
    <w:rsid w:val="00A746E1"/>
    <w:rsid w:val="00A80399"/>
    <w:rsid w:val="00A83723"/>
    <w:rsid w:val="00A87A03"/>
    <w:rsid w:val="00A907D9"/>
    <w:rsid w:val="00A91669"/>
    <w:rsid w:val="00A92DD2"/>
    <w:rsid w:val="00A969EC"/>
    <w:rsid w:val="00A97CD4"/>
    <w:rsid w:val="00AA419E"/>
    <w:rsid w:val="00AB0D20"/>
    <w:rsid w:val="00AC2A17"/>
    <w:rsid w:val="00AC2CF7"/>
    <w:rsid w:val="00AC37BC"/>
    <w:rsid w:val="00AD3809"/>
    <w:rsid w:val="00AD446A"/>
    <w:rsid w:val="00AD65E6"/>
    <w:rsid w:val="00AD7805"/>
    <w:rsid w:val="00AE466F"/>
    <w:rsid w:val="00AE54D9"/>
    <w:rsid w:val="00AE7B2F"/>
    <w:rsid w:val="00B00046"/>
    <w:rsid w:val="00B04094"/>
    <w:rsid w:val="00B1209D"/>
    <w:rsid w:val="00B12919"/>
    <w:rsid w:val="00B37E5F"/>
    <w:rsid w:val="00B53A73"/>
    <w:rsid w:val="00B554BF"/>
    <w:rsid w:val="00B61527"/>
    <w:rsid w:val="00B61D50"/>
    <w:rsid w:val="00B6395B"/>
    <w:rsid w:val="00B646C4"/>
    <w:rsid w:val="00B7461D"/>
    <w:rsid w:val="00B84619"/>
    <w:rsid w:val="00B84712"/>
    <w:rsid w:val="00B849FF"/>
    <w:rsid w:val="00B85DA3"/>
    <w:rsid w:val="00B94232"/>
    <w:rsid w:val="00B96B88"/>
    <w:rsid w:val="00BA1565"/>
    <w:rsid w:val="00BA59D3"/>
    <w:rsid w:val="00BB2F4E"/>
    <w:rsid w:val="00BB5713"/>
    <w:rsid w:val="00BB598D"/>
    <w:rsid w:val="00BB6A8F"/>
    <w:rsid w:val="00BB6B51"/>
    <w:rsid w:val="00BC1A76"/>
    <w:rsid w:val="00BD2F87"/>
    <w:rsid w:val="00BF356B"/>
    <w:rsid w:val="00BF5BD7"/>
    <w:rsid w:val="00BF7107"/>
    <w:rsid w:val="00C12080"/>
    <w:rsid w:val="00C2007C"/>
    <w:rsid w:val="00C2052B"/>
    <w:rsid w:val="00C20BA5"/>
    <w:rsid w:val="00C20FF0"/>
    <w:rsid w:val="00C358F5"/>
    <w:rsid w:val="00C44097"/>
    <w:rsid w:val="00C44B50"/>
    <w:rsid w:val="00C517CC"/>
    <w:rsid w:val="00C536CD"/>
    <w:rsid w:val="00C54387"/>
    <w:rsid w:val="00C6070A"/>
    <w:rsid w:val="00C66EE0"/>
    <w:rsid w:val="00C70FE0"/>
    <w:rsid w:val="00C71BD5"/>
    <w:rsid w:val="00C71F2C"/>
    <w:rsid w:val="00C738B0"/>
    <w:rsid w:val="00C7501C"/>
    <w:rsid w:val="00C8476C"/>
    <w:rsid w:val="00C873C0"/>
    <w:rsid w:val="00C91515"/>
    <w:rsid w:val="00CA03CE"/>
    <w:rsid w:val="00CA45FC"/>
    <w:rsid w:val="00CB2529"/>
    <w:rsid w:val="00CB68C9"/>
    <w:rsid w:val="00CB7459"/>
    <w:rsid w:val="00CC0C01"/>
    <w:rsid w:val="00CD0245"/>
    <w:rsid w:val="00CE0709"/>
    <w:rsid w:val="00CE63EA"/>
    <w:rsid w:val="00CF43A7"/>
    <w:rsid w:val="00CF4834"/>
    <w:rsid w:val="00D06A8A"/>
    <w:rsid w:val="00D07009"/>
    <w:rsid w:val="00D12D91"/>
    <w:rsid w:val="00D134FA"/>
    <w:rsid w:val="00D13A9F"/>
    <w:rsid w:val="00D308BC"/>
    <w:rsid w:val="00D30EF1"/>
    <w:rsid w:val="00D34D77"/>
    <w:rsid w:val="00D40027"/>
    <w:rsid w:val="00D5095D"/>
    <w:rsid w:val="00D55562"/>
    <w:rsid w:val="00D55B31"/>
    <w:rsid w:val="00D57649"/>
    <w:rsid w:val="00D57686"/>
    <w:rsid w:val="00D60993"/>
    <w:rsid w:val="00D64B71"/>
    <w:rsid w:val="00D84DDA"/>
    <w:rsid w:val="00D938F1"/>
    <w:rsid w:val="00D94885"/>
    <w:rsid w:val="00DA0373"/>
    <w:rsid w:val="00DA065F"/>
    <w:rsid w:val="00DA11B3"/>
    <w:rsid w:val="00DA42F1"/>
    <w:rsid w:val="00DA6DB7"/>
    <w:rsid w:val="00DA7A97"/>
    <w:rsid w:val="00DB30D0"/>
    <w:rsid w:val="00DC1557"/>
    <w:rsid w:val="00DC2C2D"/>
    <w:rsid w:val="00DC64C3"/>
    <w:rsid w:val="00DD0438"/>
    <w:rsid w:val="00DD2D43"/>
    <w:rsid w:val="00DD59B7"/>
    <w:rsid w:val="00DF348E"/>
    <w:rsid w:val="00DF6C39"/>
    <w:rsid w:val="00E03AF2"/>
    <w:rsid w:val="00E03B4D"/>
    <w:rsid w:val="00E13B85"/>
    <w:rsid w:val="00E174BE"/>
    <w:rsid w:val="00E20031"/>
    <w:rsid w:val="00E22D36"/>
    <w:rsid w:val="00E27D13"/>
    <w:rsid w:val="00E4396C"/>
    <w:rsid w:val="00E500CB"/>
    <w:rsid w:val="00E52261"/>
    <w:rsid w:val="00E54EEB"/>
    <w:rsid w:val="00E5500C"/>
    <w:rsid w:val="00E572CC"/>
    <w:rsid w:val="00E6104A"/>
    <w:rsid w:val="00E62A15"/>
    <w:rsid w:val="00E633B1"/>
    <w:rsid w:val="00E6378A"/>
    <w:rsid w:val="00E66939"/>
    <w:rsid w:val="00E66A93"/>
    <w:rsid w:val="00E70C1D"/>
    <w:rsid w:val="00E77779"/>
    <w:rsid w:val="00E84D52"/>
    <w:rsid w:val="00E9024E"/>
    <w:rsid w:val="00E93CAF"/>
    <w:rsid w:val="00E973AC"/>
    <w:rsid w:val="00EB6A36"/>
    <w:rsid w:val="00EB6ECB"/>
    <w:rsid w:val="00EC1159"/>
    <w:rsid w:val="00EC378D"/>
    <w:rsid w:val="00EC5775"/>
    <w:rsid w:val="00EC77EE"/>
    <w:rsid w:val="00ED6456"/>
    <w:rsid w:val="00EE5E56"/>
    <w:rsid w:val="00EF5363"/>
    <w:rsid w:val="00F0786C"/>
    <w:rsid w:val="00F105D9"/>
    <w:rsid w:val="00F11689"/>
    <w:rsid w:val="00F14002"/>
    <w:rsid w:val="00F14C39"/>
    <w:rsid w:val="00F20D93"/>
    <w:rsid w:val="00F21105"/>
    <w:rsid w:val="00F279D9"/>
    <w:rsid w:val="00F30A8B"/>
    <w:rsid w:val="00F36E2D"/>
    <w:rsid w:val="00F374AE"/>
    <w:rsid w:val="00F40948"/>
    <w:rsid w:val="00F419F4"/>
    <w:rsid w:val="00F41DA3"/>
    <w:rsid w:val="00F43519"/>
    <w:rsid w:val="00F7001F"/>
    <w:rsid w:val="00F760CE"/>
    <w:rsid w:val="00F76707"/>
    <w:rsid w:val="00F94F6C"/>
    <w:rsid w:val="00FA6BC0"/>
    <w:rsid w:val="00FB05C0"/>
    <w:rsid w:val="00FB76D4"/>
    <w:rsid w:val="00FC4746"/>
    <w:rsid w:val="00FD3941"/>
    <w:rsid w:val="00FD3CB8"/>
    <w:rsid w:val="00FD4851"/>
    <w:rsid w:val="00FD4B1E"/>
    <w:rsid w:val="00FD50EC"/>
    <w:rsid w:val="00FE54B6"/>
    <w:rsid w:val="00FE688C"/>
    <w:rsid w:val="00FF0794"/>
    <w:rsid w:val="00FF281B"/>
    <w:rsid w:val="00FF4473"/>
    <w:rsid w:val="00FF750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D6D1F"/>
    <w:pPr>
      <w:keepNext/>
      <w:keepLines/>
      <w:numPr>
        <w:numId w:val="14"/>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1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after="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ind w:left="720"/>
      <w:contextualSpacing/>
    </w:pPr>
  </w:style>
  <w:style w:type="paragraph" w:customStyle="1" w:styleId="TableHead">
    <w:name w:val="Table Head"/>
    <w:basedOn w:val="Normal"/>
    <w:next w:val="Normal"/>
    <w:rsid w:val="00D13A9F"/>
    <w:pPr>
      <w:spacing w:before="80" w:after="80"/>
      <w:jc w:val="center"/>
    </w:pPr>
    <w:rPr>
      <w:rFonts w:eastAsia="Times New Roman" w:cs="Times New Roman"/>
      <w:b/>
      <w:sz w:val="18"/>
      <w:szCs w:val="20"/>
    </w:rPr>
  </w:style>
  <w:style w:type="paragraph" w:customStyle="1" w:styleId="TableNumberCaption">
    <w:name w:val="Table Number&amp;Caption"/>
    <w:basedOn w:val="Normal"/>
    <w:rsid w:val="00D13A9F"/>
    <w:pPr>
      <w:tabs>
        <w:tab w:val="left" w:pos="360"/>
        <w:tab w:val="left" w:pos="720"/>
        <w:tab w:val="left" w:pos="1080"/>
        <w:tab w:val="left" w:pos="1440"/>
      </w:tabs>
      <w:spacing w:before="240" w:after="40"/>
      <w:jc w:val="center"/>
    </w:pPr>
    <w:rPr>
      <w:rFonts w:ascii="Arial Narrow" w:eastAsia="Times New Roman" w:hAnsi="Arial Narrow" w:cs="Times New Roman"/>
      <w:b/>
      <w:szCs w:val="20"/>
    </w:rPr>
  </w:style>
  <w:style w:type="paragraph" w:styleId="Revision">
    <w:name w:val="Revision"/>
    <w:hidden/>
    <w:uiPriority w:val="99"/>
    <w:semiHidden/>
    <w:rsid w:val="00B1209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D6D1F"/>
    <w:pPr>
      <w:keepNext/>
      <w:keepLines/>
      <w:numPr>
        <w:numId w:val="14"/>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1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after="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ind w:left="720"/>
      <w:contextualSpacing/>
    </w:pPr>
  </w:style>
  <w:style w:type="paragraph" w:customStyle="1" w:styleId="TableHead">
    <w:name w:val="Table Head"/>
    <w:basedOn w:val="Normal"/>
    <w:next w:val="Normal"/>
    <w:rsid w:val="00D13A9F"/>
    <w:pPr>
      <w:spacing w:before="80" w:after="80"/>
      <w:jc w:val="center"/>
    </w:pPr>
    <w:rPr>
      <w:rFonts w:eastAsia="Times New Roman" w:cs="Times New Roman"/>
      <w:b/>
      <w:sz w:val="18"/>
      <w:szCs w:val="20"/>
    </w:rPr>
  </w:style>
  <w:style w:type="paragraph" w:customStyle="1" w:styleId="TableNumberCaption">
    <w:name w:val="Table Number&amp;Caption"/>
    <w:basedOn w:val="Normal"/>
    <w:rsid w:val="00D13A9F"/>
    <w:pPr>
      <w:tabs>
        <w:tab w:val="left" w:pos="360"/>
        <w:tab w:val="left" w:pos="720"/>
        <w:tab w:val="left" w:pos="1080"/>
        <w:tab w:val="left" w:pos="1440"/>
      </w:tabs>
      <w:spacing w:before="240" w:after="40"/>
      <w:jc w:val="center"/>
    </w:pPr>
    <w:rPr>
      <w:rFonts w:ascii="Arial Narrow" w:eastAsia="Times New Roman" w:hAnsi="Arial Narrow" w:cs="Times New Roman"/>
      <w:b/>
      <w:szCs w:val="20"/>
    </w:rPr>
  </w:style>
  <w:style w:type="paragraph" w:styleId="Revision">
    <w:name w:val="Revision"/>
    <w:hidden/>
    <w:uiPriority w:val="99"/>
    <w:semiHidden/>
    <w:rsid w:val="00B120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5082">
      <w:bodyDiv w:val="1"/>
      <w:marLeft w:val="0"/>
      <w:marRight w:val="0"/>
      <w:marTop w:val="0"/>
      <w:marBottom w:val="0"/>
      <w:divBdr>
        <w:top w:val="none" w:sz="0" w:space="0" w:color="auto"/>
        <w:left w:val="none" w:sz="0" w:space="0" w:color="auto"/>
        <w:bottom w:val="none" w:sz="0" w:space="0" w:color="auto"/>
        <w:right w:val="none" w:sz="0" w:space="0" w:color="auto"/>
      </w:divBdr>
    </w:div>
    <w:div w:id="856240118">
      <w:bodyDiv w:val="1"/>
      <w:marLeft w:val="0"/>
      <w:marRight w:val="0"/>
      <w:marTop w:val="0"/>
      <w:marBottom w:val="0"/>
      <w:divBdr>
        <w:top w:val="none" w:sz="0" w:space="0" w:color="auto"/>
        <w:left w:val="none" w:sz="0" w:space="0" w:color="auto"/>
        <w:bottom w:val="none" w:sz="0" w:space="0" w:color="auto"/>
        <w:right w:val="none" w:sz="0" w:space="0" w:color="auto"/>
      </w:divBdr>
    </w:div>
    <w:div w:id="1090009351">
      <w:bodyDiv w:val="1"/>
      <w:marLeft w:val="0"/>
      <w:marRight w:val="0"/>
      <w:marTop w:val="0"/>
      <w:marBottom w:val="0"/>
      <w:divBdr>
        <w:top w:val="none" w:sz="0" w:space="0" w:color="auto"/>
        <w:left w:val="none" w:sz="0" w:space="0" w:color="auto"/>
        <w:bottom w:val="none" w:sz="0" w:space="0" w:color="auto"/>
        <w:right w:val="none" w:sz="0" w:space="0" w:color="auto"/>
      </w:divBdr>
    </w:div>
    <w:div w:id="1553692874">
      <w:bodyDiv w:val="1"/>
      <w:marLeft w:val="0"/>
      <w:marRight w:val="0"/>
      <w:marTop w:val="0"/>
      <w:marBottom w:val="0"/>
      <w:divBdr>
        <w:top w:val="none" w:sz="0" w:space="0" w:color="auto"/>
        <w:left w:val="none" w:sz="0" w:space="0" w:color="auto"/>
        <w:bottom w:val="none" w:sz="0" w:space="0" w:color="auto"/>
        <w:right w:val="none" w:sz="0" w:space="0" w:color="auto"/>
      </w:divBdr>
    </w:div>
    <w:div w:id="16298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09DC3608C24F7D986E0BCBF99CD6F5"/>
        <w:category>
          <w:name w:val="General"/>
          <w:gallery w:val="placeholder"/>
        </w:category>
        <w:types>
          <w:type w:val="bbPlcHdr"/>
        </w:types>
        <w:behaviors>
          <w:behavior w:val="content"/>
        </w:behaviors>
        <w:guid w:val="{BBFF1447-F0FF-4B06-9975-DADD92BD768B}"/>
      </w:docPartPr>
      <w:docPartBody>
        <w:p w:rsidR="004D50A3" w:rsidRDefault="004D50A3">
          <w:pPr>
            <w:pStyle w:val="2B09DC3608C24F7D986E0BCBF99CD6F5"/>
          </w:pPr>
          <w:r w:rsidRPr="00F879AF">
            <w:rPr>
              <w:rStyle w:val="PlaceholderText"/>
            </w:rPr>
            <w:t>[Keywords]</w:t>
          </w:r>
        </w:p>
      </w:docPartBody>
    </w:docPart>
    <w:docPart>
      <w:docPartPr>
        <w:name w:val="EAB36FE9F2954BF680971FC2168B66DB"/>
        <w:category>
          <w:name w:val="General"/>
          <w:gallery w:val="placeholder"/>
        </w:category>
        <w:types>
          <w:type w:val="bbPlcHdr"/>
        </w:types>
        <w:behaviors>
          <w:behavior w:val="content"/>
        </w:behaviors>
        <w:guid w:val="{9A75FAB9-D194-411E-A851-3A06A231FF88}"/>
      </w:docPartPr>
      <w:docPartBody>
        <w:p w:rsidR="004D50A3" w:rsidRDefault="004D50A3">
          <w:pPr>
            <w:pStyle w:val="EAB36FE9F2954BF680971FC2168B66DB"/>
          </w:pPr>
          <w:r w:rsidRPr="00F879AF">
            <w:rPr>
              <w:rStyle w:val="PlaceholderText"/>
            </w:rPr>
            <w:t>[Keywords]</w:t>
          </w:r>
        </w:p>
      </w:docPartBody>
    </w:docPart>
    <w:docPart>
      <w:docPartPr>
        <w:name w:val="C09A009EFE8440958D19C4F1F53CF922"/>
        <w:category>
          <w:name w:val="General"/>
          <w:gallery w:val="placeholder"/>
        </w:category>
        <w:types>
          <w:type w:val="bbPlcHdr"/>
        </w:types>
        <w:behaviors>
          <w:behavior w:val="content"/>
        </w:behaviors>
        <w:guid w:val="{6A7E03D9-D943-4ED2-8BCA-8706BD746CA9}"/>
      </w:docPartPr>
      <w:docPartBody>
        <w:p w:rsidR="004D50A3" w:rsidRDefault="004D50A3">
          <w:pPr>
            <w:pStyle w:val="C09A009EFE8440958D19C4F1F53CF922"/>
          </w:pPr>
          <w:r w:rsidRPr="00F879AF">
            <w:rPr>
              <w:rStyle w:val="PlaceholderText"/>
            </w:rPr>
            <w:t>[Keywords]</w:t>
          </w:r>
        </w:p>
      </w:docPartBody>
    </w:docPart>
    <w:docPart>
      <w:docPartPr>
        <w:name w:val="53C11CFF648D48AFA6B8F3E050E85893"/>
        <w:category>
          <w:name w:val="General"/>
          <w:gallery w:val="placeholder"/>
        </w:category>
        <w:types>
          <w:type w:val="bbPlcHdr"/>
        </w:types>
        <w:behaviors>
          <w:behavior w:val="content"/>
        </w:behaviors>
        <w:guid w:val="{55CD2633-B540-46D6-923F-BD05B6F7BDC1}"/>
      </w:docPartPr>
      <w:docPartBody>
        <w:p w:rsidR="004D50A3" w:rsidRDefault="004D50A3">
          <w:pPr>
            <w:pStyle w:val="53C11CFF648D48AFA6B8F3E050E85893"/>
          </w:pPr>
          <w:r w:rsidRPr="00F879AF">
            <w:rPr>
              <w:rStyle w:val="PlaceholderText"/>
            </w:rPr>
            <w:t>[Keywords]</w:t>
          </w:r>
        </w:p>
      </w:docPartBody>
    </w:docPart>
    <w:docPart>
      <w:docPartPr>
        <w:name w:val="472CBACA766C477A955EC383798E3DE1"/>
        <w:category>
          <w:name w:val="General"/>
          <w:gallery w:val="placeholder"/>
        </w:category>
        <w:types>
          <w:type w:val="bbPlcHdr"/>
        </w:types>
        <w:behaviors>
          <w:behavior w:val="content"/>
        </w:behaviors>
        <w:guid w:val="{7B7BBABA-CDD5-4849-9E59-34D7F30D64FC}"/>
      </w:docPartPr>
      <w:docPartBody>
        <w:p w:rsidR="004D50A3" w:rsidRDefault="004D50A3">
          <w:pPr>
            <w:pStyle w:val="472CBACA766C477A955EC383798E3DE1"/>
          </w:pPr>
          <w:r w:rsidRPr="00F879AF">
            <w:rPr>
              <w:rStyle w:val="PlaceholderText"/>
            </w:rPr>
            <w:t>[Keywords]</w:t>
          </w:r>
        </w:p>
      </w:docPartBody>
    </w:docPart>
    <w:docPart>
      <w:docPartPr>
        <w:name w:val="BDCAF66B3FC44CB49F7009AFED11EB78"/>
        <w:category>
          <w:name w:val="General"/>
          <w:gallery w:val="placeholder"/>
        </w:category>
        <w:types>
          <w:type w:val="bbPlcHdr"/>
        </w:types>
        <w:behaviors>
          <w:behavior w:val="content"/>
        </w:behaviors>
        <w:guid w:val="{AB26512A-06A3-4DE7-9428-53023FBFACBA}"/>
      </w:docPartPr>
      <w:docPartBody>
        <w:p w:rsidR="004D50A3" w:rsidRDefault="004D50A3">
          <w:pPr>
            <w:pStyle w:val="BDCAF66B3FC44CB49F7009AFED11EB78"/>
          </w:pPr>
          <w:r w:rsidRPr="00F879AF">
            <w:rPr>
              <w:rStyle w:val="PlaceholderText"/>
            </w:rPr>
            <w:t>[Keywords]</w:t>
          </w:r>
        </w:p>
      </w:docPartBody>
    </w:docPart>
    <w:docPart>
      <w:docPartPr>
        <w:name w:val="33A354A8122A42E6A05F88DE1FDA0121"/>
        <w:category>
          <w:name w:val="General"/>
          <w:gallery w:val="placeholder"/>
        </w:category>
        <w:types>
          <w:type w:val="bbPlcHdr"/>
        </w:types>
        <w:behaviors>
          <w:behavior w:val="content"/>
        </w:behaviors>
        <w:guid w:val="{D0BAFDCC-321C-43FD-A862-A7DA77BEB355}"/>
      </w:docPartPr>
      <w:docPartBody>
        <w:p w:rsidR="004D50A3" w:rsidRDefault="004D50A3">
          <w:pPr>
            <w:pStyle w:val="33A354A8122A42E6A05F88DE1FDA0121"/>
          </w:pPr>
          <w:r w:rsidRPr="00F879AF">
            <w:rPr>
              <w:rStyle w:val="PlaceholderText"/>
            </w:rPr>
            <w:t>[Keywords]</w:t>
          </w:r>
        </w:p>
      </w:docPartBody>
    </w:docPart>
    <w:docPart>
      <w:docPartPr>
        <w:name w:val="BC4E21F549054703950B95872E912298"/>
        <w:category>
          <w:name w:val="General"/>
          <w:gallery w:val="placeholder"/>
        </w:category>
        <w:types>
          <w:type w:val="bbPlcHdr"/>
        </w:types>
        <w:behaviors>
          <w:behavior w:val="content"/>
        </w:behaviors>
        <w:guid w:val="{AFF9E4DF-564A-4E10-AEE5-68B721758A92}"/>
      </w:docPartPr>
      <w:docPartBody>
        <w:p w:rsidR="004D50A3" w:rsidRDefault="004D50A3">
          <w:pPr>
            <w:pStyle w:val="BC4E21F549054703950B95872E912298"/>
          </w:pPr>
          <w:r w:rsidRPr="00F879AF">
            <w:rPr>
              <w:rStyle w:val="PlaceholderText"/>
            </w:rPr>
            <w:t>[Keywords]</w:t>
          </w:r>
        </w:p>
      </w:docPartBody>
    </w:docPart>
    <w:docPart>
      <w:docPartPr>
        <w:name w:val="6876E2F7201C4BA59372AABB977895EA"/>
        <w:category>
          <w:name w:val="General"/>
          <w:gallery w:val="placeholder"/>
        </w:category>
        <w:types>
          <w:type w:val="bbPlcHdr"/>
        </w:types>
        <w:behaviors>
          <w:behavior w:val="content"/>
        </w:behaviors>
        <w:guid w:val="{95CF0C69-4DF4-4F66-9BD3-476BE3614A75}"/>
      </w:docPartPr>
      <w:docPartBody>
        <w:p w:rsidR="004D50A3" w:rsidRDefault="004D50A3">
          <w:pPr>
            <w:pStyle w:val="6876E2F7201C4BA59372AABB977895EA"/>
          </w:pPr>
          <w:r w:rsidRPr="00F879AF">
            <w:rPr>
              <w:rStyle w:val="PlaceholderText"/>
            </w:rPr>
            <w:t>[Keywords]</w:t>
          </w:r>
        </w:p>
      </w:docPartBody>
    </w:docPart>
    <w:docPart>
      <w:docPartPr>
        <w:name w:val="378250F2D8884163A1EF71AC0962144A"/>
        <w:category>
          <w:name w:val="General"/>
          <w:gallery w:val="placeholder"/>
        </w:category>
        <w:types>
          <w:type w:val="bbPlcHdr"/>
        </w:types>
        <w:behaviors>
          <w:behavior w:val="content"/>
        </w:behaviors>
        <w:guid w:val="{2B25B31F-2ABE-41FE-8E3C-3006679FF4F1}"/>
      </w:docPartPr>
      <w:docPartBody>
        <w:p w:rsidR="004D50A3" w:rsidRDefault="004D50A3">
          <w:pPr>
            <w:pStyle w:val="378250F2D8884163A1EF71AC0962144A"/>
          </w:pPr>
          <w:r w:rsidRPr="00F879AF">
            <w:rPr>
              <w:rStyle w:val="PlaceholderText"/>
            </w:rPr>
            <w:t>[Keywords]</w:t>
          </w:r>
        </w:p>
      </w:docPartBody>
    </w:docPart>
    <w:docPart>
      <w:docPartPr>
        <w:name w:val="1693DACE55194453951D8427B7E8F5E9"/>
        <w:category>
          <w:name w:val="General"/>
          <w:gallery w:val="placeholder"/>
        </w:category>
        <w:types>
          <w:type w:val="bbPlcHdr"/>
        </w:types>
        <w:behaviors>
          <w:behavior w:val="content"/>
        </w:behaviors>
        <w:guid w:val="{87B86143-16E7-4ADA-8AB8-B2197E443CB9}"/>
      </w:docPartPr>
      <w:docPartBody>
        <w:p w:rsidR="004D50A3" w:rsidRDefault="004D50A3">
          <w:pPr>
            <w:pStyle w:val="1693DACE55194453951D8427B7E8F5E9"/>
          </w:pPr>
          <w:r w:rsidRPr="00F879AF">
            <w:rPr>
              <w:rStyle w:val="PlaceholderText"/>
            </w:rPr>
            <w:t>[Keywords]</w:t>
          </w:r>
        </w:p>
      </w:docPartBody>
    </w:docPart>
    <w:docPart>
      <w:docPartPr>
        <w:name w:val="5F61E7DD3BD849AF81A85C448863C55F"/>
        <w:category>
          <w:name w:val="General"/>
          <w:gallery w:val="placeholder"/>
        </w:category>
        <w:types>
          <w:type w:val="bbPlcHdr"/>
        </w:types>
        <w:behaviors>
          <w:behavior w:val="content"/>
        </w:behaviors>
        <w:guid w:val="{1B3CAA57-A8AE-4F6D-96B8-77900E9B3848}"/>
      </w:docPartPr>
      <w:docPartBody>
        <w:p w:rsidR="002D359E" w:rsidRDefault="00906AD3" w:rsidP="00906AD3">
          <w:pPr>
            <w:pStyle w:val="5F61E7DD3BD849AF81A85C448863C55F"/>
          </w:pPr>
          <w:r w:rsidRPr="00F879AF">
            <w:rPr>
              <w:rStyle w:val="PlaceholderText"/>
            </w:rPr>
            <w:t>[Keywords]</w:t>
          </w:r>
        </w:p>
      </w:docPartBody>
    </w:docPart>
    <w:docPart>
      <w:docPartPr>
        <w:name w:val="126F813B1CC3474DA17479FCED5A626A"/>
        <w:category>
          <w:name w:val="General"/>
          <w:gallery w:val="placeholder"/>
        </w:category>
        <w:types>
          <w:type w:val="bbPlcHdr"/>
        </w:types>
        <w:behaviors>
          <w:behavior w:val="content"/>
        </w:behaviors>
        <w:guid w:val="{8B2B2298-FBD7-4C72-8FF3-077B88E3548D}"/>
      </w:docPartPr>
      <w:docPartBody>
        <w:p w:rsidR="002D359E" w:rsidRDefault="00906AD3" w:rsidP="00906AD3">
          <w:pPr>
            <w:pStyle w:val="126F813B1CC3474DA17479FCED5A626A"/>
          </w:pPr>
          <w:r w:rsidRPr="00F879AF">
            <w:rPr>
              <w:rStyle w:val="PlaceholderText"/>
            </w:rPr>
            <w:t>[Keywords]</w:t>
          </w:r>
        </w:p>
      </w:docPartBody>
    </w:docPart>
    <w:docPart>
      <w:docPartPr>
        <w:name w:val="6C49E1D1A8B1420AA2F3F89B24A78A2E"/>
        <w:category>
          <w:name w:val="General"/>
          <w:gallery w:val="placeholder"/>
        </w:category>
        <w:types>
          <w:type w:val="bbPlcHdr"/>
        </w:types>
        <w:behaviors>
          <w:behavior w:val="content"/>
        </w:behaviors>
        <w:guid w:val="{1258006E-E06B-4C6F-AA6F-F0918F707B72}"/>
      </w:docPartPr>
      <w:docPartBody>
        <w:p w:rsidR="002D359E" w:rsidRDefault="00906AD3" w:rsidP="00906AD3">
          <w:pPr>
            <w:pStyle w:val="6C49E1D1A8B1420AA2F3F89B24A78A2E"/>
          </w:pPr>
          <w:r w:rsidRPr="00F879AF">
            <w:rPr>
              <w:rStyle w:val="PlaceholderText"/>
            </w:rPr>
            <w:t>[Keywords]</w:t>
          </w:r>
        </w:p>
      </w:docPartBody>
    </w:docPart>
    <w:docPart>
      <w:docPartPr>
        <w:name w:val="138ED5BB3D014CD682D84B2640810938"/>
        <w:category>
          <w:name w:val="General"/>
          <w:gallery w:val="placeholder"/>
        </w:category>
        <w:types>
          <w:type w:val="bbPlcHdr"/>
        </w:types>
        <w:behaviors>
          <w:behavior w:val="content"/>
        </w:behaviors>
        <w:guid w:val="{58668D90-B6A7-49E6-8DE7-D6D80D7630F1}"/>
      </w:docPartPr>
      <w:docPartBody>
        <w:p w:rsidR="008A35C1" w:rsidRDefault="002D359E" w:rsidP="002D359E">
          <w:pPr>
            <w:pStyle w:val="138ED5BB3D014CD682D84B2640810938"/>
          </w:pPr>
          <w:r w:rsidRPr="00F879AF">
            <w:rPr>
              <w:rStyle w:val="PlaceholderText"/>
            </w:rPr>
            <w:t>[Keywords]</w:t>
          </w:r>
        </w:p>
      </w:docPartBody>
    </w:docPart>
    <w:docPart>
      <w:docPartPr>
        <w:name w:val="8AA6DBCFC07D497C9542E3FE2E1F0294"/>
        <w:category>
          <w:name w:val="General"/>
          <w:gallery w:val="placeholder"/>
        </w:category>
        <w:types>
          <w:type w:val="bbPlcHdr"/>
        </w:types>
        <w:behaviors>
          <w:behavior w:val="content"/>
        </w:behaviors>
        <w:guid w:val="{841439B1-9FDF-4EF7-B54F-58500E203B7F}"/>
      </w:docPartPr>
      <w:docPartBody>
        <w:p w:rsidR="008A35C1" w:rsidRDefault="002D359E" w:rsidP="002D359E">
          <w:pPr>
            <w:pStyle w:val="8AA6DBCFC07D497C9542E3FE2E1F0294"/>
          </w:pPr>
          <w:r w:rsidRPr="00F879AF">
            <w:rPr>
              <w:rStyle w:val="PlaceholderText"/>
            </w:rPr>
            <w:t>[Keywords]</w:t>
          </w:r>
        </w:p>
      </w:docPartBody>
    </w:docPart>
    <w:docPart>
      <w:docPartPr>
        <w:name w:val="210D7FE7DD604787B1EB0C2A4A6A42A9"/>
        <w:category>
          <w:name w:val="General"/>
          <w:gallery w:val="placeholder"/>
        </w:category>
        <w:types>
          <w:type w:val="bbPlcHdr"/>
        </w:types>
        <w:behaviors>
          <w:behavior w:val="content"/>
        </w:behaviors>
        <w:guid w:val="{D8C42598-9D92-4FFB-A8BD-865FDB2726E5}"/>
      </w:docPartPr>
      <w:docPartBody>
        <w:p w:rsidR="008A35C1" w:rsidRDefault="002D359E" w:rsidP="002D359E">
          <w:pPr>
            <w:pStyle w:val="210D7FE7DD604787B1EB0C2A4A6A42A9"/>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0A3"/>
    <w:rsid w:val="000249DB"/>
    <w:rsid w:val="00076679"/>
    <w:rsid w:val="000D66E3"/>
    <w:rsid w:val="00171042"/>
    <w:rsid w:val="002D359E"/>
    <w:rsid w:val="00342493"/>
    <w:rsid w:val="00462CEF"/>
    <w:rsid w:val="004B68BC"/>
    <w:rsid w:val="004D50A3"/>
    <w:rsid w:val="006A1C1A"/>
    <w:rsid w:val="00747841"/>
    <w:rsid w:val="00792F20"/>
    <w:rsid w:val="007973AF"/>
    <w:rsid w:val="007D0304"/>
    <w:rsid w:val="00805B6B"/>
    <w:rsid w:val="00816BD3"/>
    <w:rsid w:val="00833DD1"/>
    <w:rsid w:val="008A3461"/>
    <w:rsid w:val="008A35C1"/>
    <w:rsid w:val="00906AD3"/>
    <w:rsid w:val="00931532"/>
    <w:rsid w:val="00A64AEF"/>
    <w:rsid w:val="00AC40A3"/>
    <w:rsid w:val="00AD22FA"/>
    <w:rsid w:val="00AD269D"/>
    <w:rsid w:val="00AD5743"/>
    <w:rsid w:val="00B611B1"/>
    <w:rsid w:val="00C5202A"/>
    <w:rsid w:val="00C75250"/>
    <w:rsid w:val="00D1193B"/>
    <w:rsid w:val="00D83291"/>
    <w:rsid w:val="00EE30D1"/>
    <w:rsid w:val="00FC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59E"/>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BC4E21F549054703950B95872E912298">
    <w:name w:val="BC4E21F549054703950B95872E912298"/>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5F61E7DD3BD849AF81A85C448863C55F">
    <w:name w:val="5F61E7DD3BD849AF81A85C448863C55F"/>
    <w:rsid w:val="00906AD3"/>
  </w:style>
  <w:style w:type="paragraph" w:customStyle="1" w:styleId="126F813B1CC3474DA17479FCED5A626A">
    <w:name w:val="126F813B1CC3474DA17479FCED5A626A"/>
    <w:rsid w:val="00906AD3"/>
  </w:style>
  <w:style w:type="paragraph" w:customStyle="1" w:styleId="6C49E1D1A8B1420AA2F3F89B24A78A2E">
    <w:name w:val="6C49E1D1A8B1420AA2F3F89B24A78A2E"/>
    <w:rsid w:val="00906AD3"/>
  </w:style>
  <w:style w:type="paragraph" w:customStyle="1" w:styleId="138ED5BB3D014CD682D84B2640810938">
    <w:name w:val="138ED5BB3D014CD682D84B2640810938"/>
    <w:rsid w:val="002D359E"/>
  </w:style>
  <w:style w:type="paragraph" w:customStyle="1" w:styleId="8AA6DBCFC07D497C9542E3FE2E1F0294">
    <w:name w:val="8AA6DBCFC07D497C9542E3FE2E1F0294"/>
    <w:rsid w:val="002D359E"/>
  </w:style>
  <w:style w:type="paragraph" w:customStyle="1" w:styleId="210D7FE7DD604787B1EB0C2A4A6A42A9">
    <w:name w:val="210D7FE7DD604787B1EB0C2A4A6A42A9"/>
    <w:rsid w:val="002D35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59E"/>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BC4E21F549054703950B95872E912298">
    <w:name w:val="BC4E21F549054703950B95872E912298"/>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5F61E7DD3BD849AF81A85C448863C55F">
    <w:name w:val="5F61E7DD3BD849AF81A85C448863C55F"/>
    <w:rsid w:val="00906AD3"/>
  </w:style>
  <w:style w:type="paragraph" w:customStyle="1" w:styleId="126F813B1CC3474DA17479FCED5A626A">
    <w:name w:val="126F813B1CC3474DA17479FCED5A626A"/>
    <w:rsid w:val="00906AD3"/>
  </w:style>
  <w:style w:type="paragraph" w:customStyle="1" w:styleId="6C49E1D1A8B1420AA2F3F89B24A78A2E">
    <w:name w:val="6C49E1D1A8B1420AA2F3F89B24A78A2E"/>
    <w:rsid w:val="00906AD3"/>
  </w:style>
  <w:style w:type="paragraph" w:customStyle="1" w:styleId="138ED5BB3D014CD682D84B2640810938">
    <w:name w:val="138ED5BB3D014CD682D84B2640810938"/>
    <w:rsid w:val="002D359E"/>
  </w:style>
  <w:style w:type="paragraph" w:customStyle="1" w:styleId="8AA6DBCFC07D497C9542E3FE2E1F0294">
    <w:name w:val="8AA6DBCFC07D497C9542E3FE2E1F0294"/>
    <w:rsid w:val="002D359E"/>
  </w:style>
  <w:style w:type="paragraph" w:customStyle="1" w:styleId="210D7FE7DD604787B1EB0C2A4A6A42A9">
    <w:name w:val="210D7FE7DD604787B1EB0C2A4A6A42A9"/>
    <w:rsid w:val="002D35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purl.org/dc/terms/"/>
    <ds:schemaRef ds:uri="786b8faf-106f-4958-a2b4-f779ae144ea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D348FC8B-DF79-438F-BA76-7939EF470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7518</Words>
  <Characters>42859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CIE Source Rerouting</cp:keywords>
  <cp:lastModifiedBy>Sara Lindberg</cp:lastModifiedBy>
  <cp:revision>3</cp:revision>
  <dcterms:created xsi:type="dcterms:W3CDTF">2020-10-08T17:39:00Z</dcterms:created>
  <dcterms:modified xsi:type="dcterms:W3CDTF">2020-10-08T17:41:00Z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